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微软雅黑" w:hAnsi="微软雅黑" w:eastAsia="微软雅黑"/>
        </w:rPr>
        <w:id w:val="-518387356"/>
        <w:docPartObj>
          <w:docPartGallery w:val="AutoText"/>
        </w:docPartObj>
      </w:sdtPr>
      <w:sdtEndPr>
        <w:rPr>
          <w:rFonts w:ascii="微软雅黑" w:hAnsi="微软雅黑" w:eastAsia="微软雅黑"/>
        </w:rPr>
      </w:sdtEndPr>
      <w:sdtContent>
        <w:p>
          <w:pPr>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60288" behindDoc="1" locked="0" layoutInCell="1" allowOverlap="1">
                    <wp:simplePos x="0" y="0"/>
                    <wp:positionH relativeFrom="margin">
                      <wp:align>center</wp:align>
                    </wp:positionH>
                    <mc:AlternateContent>
                      <mc:Choice Requires="wp14">
                        <wp:positionV relativeFrom="margin">
                          <wp14:pctPosVOffset>-5000</wp14:pctPosVOffset>
                        </wp:positionV>
                      </mc:Choice>
                      <mc:Fallback>
                        <wp:positionV relativeFrom="page">
                          <wp:posOffset>471170</wp:posOffset>
                        </wp:positionV>
                      </mc:Fallback>
                    </mc:AlternateContent>
                    <wp:extent cx="6537960" cy="5349240"/>
                    <wp:effectExtent l="0" t="0" r="0" b="0"/>
                    <wp:wrapNone/>
                    <wp:docPr id="382" name="矩形 6"/>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wps:spPr>
                          <wps:style>
                            <a:lnRef idx="0">
                              <a:scrgbClr r="0" g="0" b="0"/>
                            </a:lnRef>
                            <a:fillRef idx="1003">
                              <a:schemeClr val="dk1"/>
                            </a:fillRef>
                            <a:effectRef idx="0">
                              <a:scrgbClr r="0" g="0" b="0"/>
                            </a:effectRef>
                            <a:fontRef idx="major"/>
                          </wps:style>
                          <wps:txbx>
                            <w:txbxContent>
                              <w:sdt>
                                <w:sdtPr>
                                  <w:rPr>
                                    <w:rFonts w:asciiTheme="majorHAnsi" w:hAnsiTheme="majorHAnsi" w:eastAsiaTheme="majorEastAsia" w:cstheme="majorBidi"/>
                                    <w:color w:val="FFFFFF" w:themeColor="background1"/>
                                    <w:sz w:val="84"/>
                                    <w:szCs w:val="84"/>
                                    <w14:textFill>
                                      <w14:solidFill>
                                        <w14:schemeClr w14:val="bg1"/>
                                      </w14:solidFill>
                                    </w14:textFill>
                                  </w:rPr>
                                  <w:alias w:val="标题"/>
                                  <w:id w:val="1550341699"/>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color w:val="FFFFFF" w:themeColor="background1"/>
                                    <w:sz w:val="84"/>
                                    <w:szCs w:val="84"/>
                                    <w14:textFill>
                                      <w14:solidFill>
                                        <w14:schemeClr w14:val="bg1"/>
                                      </w14:solidFill>
                                    </w14:textFill>
                                  </w:rPr>
                                </w:sdtEndPr>
                                <w:sdtContent>
                                  <w:p>
                                    <w:pPr>
                                      <w:pStyle w:val="14"/>
                                      <w:rPr>
                                        <w:rFonts w:asciiTheme="majorHAnsi" w:hAnsiTheme="majorHAnsi" w:eastAsiaTheme="majorEastAsia" w:cstheme="majorBidi"/>
                                        <w:color w:val="FFFFFF" w:themeColor="background1"/>
                                        <w:sz w:val="84"/>
                                        <w:szCs w:val="84"/>
                                        <w14:textFill>
                                          <w14:solidFill>
                                            <w14:schemeClr w14:val="bg1"/>
                                          </w14:solidFill>
                                        </w14:textFill>
                                      </w:rPr>
                                    </w:pPr>
                                    <w:r>
                                      <w:rPr>
                                        <w:rFonts w:hint="eastAsia" w:asciiTheme="majorHAnsi" w:hAnsiTheme="majorHAnsi" w:eastAsiaTheme="majorEastAsia" w:cstheme="majorBidi"/>
                                        <w:color w:val="FFFFFF" w:themeColor="background1"/>
                                        <w:sz w:val="84"/>
                                        <w:szCs w:val="84"/>
                                        <w14:textFill>
                                          <w14:solidFill>
                                            <w14:schemeClr w14:val="bg1"/>
                                          </w14:solidFill>
                                        </w14:textFill>
                                      </w:rPr>
                                      <w:t>概要设计</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矩形 6" o:spid="_x0000_s1026" o:spt="1" style="position:absolute;left:0pt;margin-left:69.25pt;margin-top:37.1pt;height:421.2pt;width:514.8pt;mso-position-horizontal-relative:page;mso-position-vertical-relative:page;z-index:-251656192;v-text-anchor:bottom;mso-width-relative:margin;mso-height-relative:margin;mso-width-percent:1100;mso-height-percent:650;" fillcolor="#7C7C7C [3216]" filled="t" stroked="f" coordsize="21600,21600" o:gfxdata="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MSCST7VAAAABgEAAA8AAAAAAAAA&#10;AQAgAAAAIgAAAGRycy9kb3ducmV2LnhtbFBLAQIUABQAAAAIAIdO4kBpSLcIhgIAAAkFAAAOAAAA&#10;AAAAAAEAIAAAACQBAABkcnMvZTJvRG9jLnhtbFBLBQYAAAAABgAGAFkBAAAcBgAAAAA=&#10;">
                    <v:fill type="gradientRadial" on="t" color2="#000000 [3216]" focus="100%" focussize="0f,0f" focusposition="32768f,32768f" rotate="t">
                      <o:fill type="gradientRadial" v:ext="backwardCompatible"/>
                    </v:fill>
                    <v:stroke on="f"/>
                    <v:imagedata o:title=""/>
                    <o:lock v:ext="edit" aspectratio="f"/>
                    <v:textbox inset="6.35mm,1.27mm,38.1mm,2.54mm">
                      <w:txbxContent>
                        <w:sdt>
                          <w:sdtPr>
                            <w:rPr>
                              <w:rFonts w:asciiTheme="majorHAnsi" w:hAnsiTheme="majorHAnsi" w:eastAsiaTheme="majorEastAsia" w:cstheme="majorBidi"/>
                              <w:color w:val="FFFFFF" w:themeColor="background1"/>
                              <w:sz w:val="84"/>
                              <w:szCs w:val="84"/>
                              <w14:textFill>
                                <w14:solidFill>
                                  <w14:schemeClr w14:val="bg1"/>
                                </w14:solidFill>
                              </w14:textFill>
                            </w:rPr>
                            <w:alias w:val="标题"/>
                            <w:id w:val="1550341699"/>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color w:val="FFFFFF" w:themeColor="background1"/>
                              <w:sz w:val="84"/>
                              <w:szCs w:val="84"/>
                              <w14:textFill>
                                <w14:solidFill>
                                  <w14:schemeClr w14:val="bg1"/>
                                </w14:solidFill>
                              </w14:textFill>
                            </w:rPr>
                          </w:sdtEndPr>
                          <w:sdtContent>
                            <w:p>
                              <w:pPr>
                                <w:pStyle w:val="14"/>
                                <w:rPr>
                                  <w:rFonts w:asciiTheme="majorHAnsi" w:hAnsiTheme="majorHAnsi" w:eastAsiaTheme="majorEastAsia" w:cstheme="majorBidi"/>
                                  <w:color w:val="FFFFFF" w:themeColor="background1"/>
                                  <w:sz w:val="84"/>
                                  <w:szCs w:val="84"/>
                                  <w14:textFill>
                                    <w14:solidFill>
                                      <w14:schemeClr w14:val="bg1"/>
                                    </w14:solidFill>
                                  </w14:textFill>
                                </w:rPr>
                              </w:pPr>
                              <w:r>
                                <w:rPr>
                                  <w:rFonts w:hint="eastAsia" w:asciiTheme="majorHAnsi" w:hAnsiTheme="majorHAnsi" w:eastAsiaTheme="majorEastAsia" w:cstheme="majorBidi"/>
                                  <w:color w:val="FFFFFF" w:themeColor="background1"/>
                                  <w:sz w:val="84"/>
                                  <w:szCs w:val="84"/>
                                  <w14:textFill>
                                    <w14:solidFill>
                                      <w14:schemeClr w14:val="bg1"/>
                                    </w14:solidFill>
                                  </w14:textFill>
                                </w:rPr>
                                <w:t>概要设计</w:t>
                              </w:r>
                            </w:p>
                          </w:sdtContent>
                        </w:sdt>
                      </w:txbxContent>
                    </v:textbox>
                  </v:rect>
                </w:pict>
              </mc:Fallback>
            </mc:AlternateConten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62336" behindDoc="0" locked="0" layoutInCell="1" allowOverlap="1">
                    <wp:simplePos x="0" y="0"/>
                    <mc:AlternateContent>
                      <mc:Choice Requires="wp14">
                        <wp:positionH relativeFrom="margin">
                          <wp14:pctPosHOffset>-5000</wp14:pctPosHOffset>
                        </wp:positionH>
                      </mc:Choice>
                      <mc:Fallback>
                        <wp:positionH relativeFrom="page">
                          <wp:posOffset>878840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文本框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b/>
                                    <w:bCs/>
                                    <w:color w:val="1F497D" w:themeColor="text2"/>
                                    <w:spacing w:val="60"/>
                                    <w:sz w:val="20"/>
                                    <w:szCs w:val="20"/>
                                    <w14:textFill>
                                      <w14:solidFill>
                                        <w14:schemeClr w14:val="tx2"/>
                                      </w14:solidFill>
                                    </w14:textFill>
                                  </w:rPr>
                                </w:pPr>
                              </w:p>
                              <w:sdt>
                                <w:sdtPr>
                                  <w:rPr>
                                    <w:b/>
                                    <w:bCs/>
                                    <w:color w:val="1F497D" w:themeColor="text2"/>
                                    <w:spacing w:val="60"/>
                                    <w:sz w:val="20"/>
                                    <w:szCs w:val="20"/>
                                    <w14:textFill>
                                      <w14:solidFill>
                                        <w14:schemeClr w14:val="tx2"/>
                                      </w14:solidFill>
                                    </w14:textFill>
                                  </w:rPr>
                                  <w:alias w:val="地址"/>
                                  <w:id w:val="2146780284"/>
                                  <w15:dataBinding w:prefixMappings="xmlns:ns0='http://schemas.microsoft.com/office/2006/coverPageProps'" w:xpath="/ns0:CoverPageProperties[1]/ns0:CompanyAddress[1]" w:storeItemID="{55AF091B-3C7A-41E3-B477-F2FDAA23CFDA}"/>
                                  <w:text w:multiLine="1"/>
                                </w:sdtPr>
                                <w:sdtEndPr>
                                  <w:rPr>
                                    <w:b/>
                                    <w:bCs/>
                                    <w:color w:val="1F497D" w:themeColor="text2"/>
                                    <w:spacing w:val="60"/>
                                    <w:sz w:val="20"/>
                                    <w:szCs w:val="20"/>
                                    <w14:textFill>
                                      <w14:solidFill>
                                        <w14:schemeClr w14:val="tx2"/>
                                      </w14:solidFill>
                                    </w14:textFill>
                                  </w:rPr>
                                </w:sdtEndPr>
                                <w:sdtContent>
                                  <w:p>
                                    <w:pPr>
                                      <w:jc w:val="right"/>
                                      <w:rPr>
                                        <w:b/>
                                        <w:bCs/>
                                        <w:color w:val="1F497D" w:themeColor="text2"/>
                                        <w:spacing w:val="60"/>
                                        <w:sz w:val="20"/>
                                        <w:szCs w:val="20"/>
                                        <w14:textFill>
                                          <w14:solidFill>
                                            <w14:schemeClr w14:val="tx2"/>
                                          </w14:solidFill>
                                        </w14:textFill>
                                      </w:rPr>
                                    </w:pPr>
                                    <w:r>
                                      <w:rPr>
                                        <w:rFonts w:hint="eastAsia"/>
                                        <w:b/>
                                        <w:bCs/>
                                        <w:color w:val="1F497D" w:themeColor="text2"/>
                                        <w:spacing w:val="60"/>
                                        <w:sz w:val="20"/>
                                        <w:szCs w:val="20"/>
                                        <w14:textFill>
                                          <w14:solidFill>
                                            <w14:schemeClr w14:val="tx2"/>
                                          </w14:solidFill>
                                        </w14:textFill>
                                      </w:rPr>
                                      <w:t>深圳市三满科技有限公司</w:t>
                                    </w:r>
                                  </w:p>
                                </w:sdtContent>
                              </w:sdt>
                              <w:sdt>
                                <w:sdtPr>
                                  <w:rPr>
                                    <w:b/>
                                    <w:bCs/>
                                    <w:color w:val="1F497D" w:themeColor="text2"/>
                                    <w:spacing w:val="60"/>
                                    <w:sz w:val="20"/>
                                    <w:szCs w:val="20"/>
                                    <w14:textFill>
                                      <w14:solidFill>
                                        <w14:schemeClr w14:val="tx2"/>
                                      </w14:solidFill>
                                    </w14:textFill>
                                  </w:rPr>
                                  <w:alias w:val="电话"/>
                                  <w:id w:val="-1647660158"/>
                                  <w:showingPlcHdr/>
                                  <w15:dataBinding w:prefixMappings="xmlns:ns0='http://schemas.microsoft.com/office/2006/coverPageProps'" w:xpath="/ns0:CoverPageProperties[1]/ns0:CompanyPhone[1]" w:storeItemID="{55AF091B-3C7A-41E3-B477-F2FDAA23CFDA}"/>
                                  <w:text/>
                                </w:sdtPr>
                                <w:sdtEndPr>
                                  <w:rPr>
                                    <w:b/>
                                    <w:bCs/>
                                    <w:color w:val="1F497D" w:themeColor="text2"/>
                                    <w:spacing w:val="60"/>
                                    <w:sz w:val="20"/>
                                    <w:szCs w:val="20"/>
                                    <w14:textFill>
                                      <w14:solidFill>
                                        <w14:schemeClr w14:val="tx2"/>
                                      </w14:solidFill>
                                    </w14:textFill>
                                  </w:rPr>
                                </w:sdtEndPr>
                                <w:sdtContent>
                                  <w:p>
                                    <w:pPr>
                                      <w:jc w:val="right"/>
                                      <w:rPr>
                                        <w:b/>
                                        <w:bCs/>
                                        <w:color w:val="1F497D" w:themeColor="text2"/>
                                        <w:spacing w:val="60"/>
                                        <w:sz w:val="20"/>
                                        <w:szCs w:val="20"/>
                                        <w14:textFill>
                                          <w14:solidFill>
                                            <w14:schemeClr w14:val="tx2"/>
                                          </w14:solidFill>
                                        </w14:textFill>
                                      </w:rPr>
                                    </w:pPr>
                                    <w:r>
                                      <w:rPr>
                                        <w:b/>
                                        <w:bCs/>
                                        <w:color w:val="1F497D" w:themeColor="text2"/>
                                        <w:spacing w:val="60"/>
                                        <w:sz w:val="20"/>
                                        <w:szCs w:val="20"/>
                                        <w14:textFill>
                                          <w14:solidFill>
                                            <w14:schemeClr w14:val="tx2"/>
                                          </w14:solidFill>
                                        </w14:textFill>
                                      </w:rPr>
                                      <w:t xml:space="preserve">     </w:t>
                                    </w:r>
                                  </w:p>
                                </w:sdtContent>
                              </w:sdt>
                              <w:sdt>
                                <w:sdtPr>
                                  <w:rPr>
                                    <w:b/>
                                    <w:bCs/>
                                    <w:color w:val="1F497D" w:themeColor="text2"/>
                                    <w:spacing w:val="60"/>
                                    <w:sz w:val="20"/>
                                    <w:szCs w:val="20"/>
                                    <w14:textFill>
                                      <w14:solidFill>
                                        <w14:schemeClr w14:val="tx2"/>
                                      </w14:solidFill>
                                    </w14:textFill>
                                  </w:rPr>
                                  <w:alias w:val="传真"/>
                                  <w:id w:val="-621461224"/>
                                  <w:showingPlcHdr/>
                                  <w15:dataBinding w:prefixMappings="xmlns:ns0='http://schemas.microsoft.com/office/2006/coverPageProps'" w:xpath="/ns0:CoverPageProperties[1]/ns0:CompanyFax[1]" w:storeItemID="{55AF091B-3C7A-41E3-B477-F2FDAA23CFDA}"/>
                                  <w:text/>
                                </w:sdtPr>
                                <w:sdtEndPr>
                                  <w:rPr>
                                    <w:b/>
                                    <w:bCs/>
                                    <w:color w:val="1F497D" w:themeColor="text2"/>
                                    <w:spacing w:val="60"/>
                                    <w:sz w:val="20"/>
                                    <w:szCs w:val="20"/>
                                    <w14:textFill>
                                      <w14:solidFill>
                                        <w14:schemeClr w14:val="tx2"/>
                                      </w14:solidFill>
                                    </w14:textFill>
                                  </w:rPr>
                                </w:sdtEndPr>
                                <w:sdtContent>
                                  <w:p>
                                    <w:pPr>
                                      <w:jc w:val="right"/>
                                      <w:rPr>
                                        <w:b/>
                                        <w:bCs/>
                                        <w:color w:val="1F497D" w:themeColor="text2"/>
                                        <w:spacing w:val="60"/>
                                        <w:sz w:val="20"/>
                                        <w:szCs w:val="20"/>
                                        <w14:textFill>
                                          <w14:solidFill>
                                            <w14:schemeClr w14:val="tx2"/>
                                          </w14:solidFill>
                                        </w14:textFill>
                                      </w:rPr>
                                    </w:pPr>
                                    <w:r>
                                      <w:rPr>
                                        <w:b/>
                                        <w:bCs/>
                                        <w:color w:val="1F497D" w:themeColor="text2"/>
                                        <w:spacing w:val="60"/>
                                        <w:sz w:val="20"/>
                                        <w:szCs w:val="20"/>
                                        <w14:textFill>
                                          <w14:solidFill>
                                            <w14:schemeClr w14:val="tx2"/>
                                          </w14:solidFill>
                                        </w14:textFill>
                                      </w:rPr>
                                      <w:t xml:space="preserve">     </w:t>
                                    </w:r>
                                  </w:p>
                                </w:sdtContent>
                              </w:sdt>
                              <w:sdt>
                                <w:sdtPr>
                                  <w:rPr>
                                    <w:b/>
                                    <w:bCs/>
                                    <w:color w:val="1F497D" w:themeColor="text2"/>
                                    <w:spacing w:val="60"/>
                                    <w:sz w:val="20"/>
                                    <w:szCs w:val="20"/>
                                    <w14:textFill>
                                      <w14:solidFill>
                                        <w14:schemeClr w14:val="tx2"/>
                                      </w14:solidFill>
                                    </w14:textFill>
                                  </w:rPr>
                                  <w:alias w:val="日期"/>
                                  <w:id w:val="-2004651626"/>
                                  <w15:dataBinding w:prefixMappings="xmlns:ns0='http://schemas.microsoft.com/office/2006/coverPageProps'" w:xpath="/ns0:CoverPageProperties[1]/ns0:PublishDate[1]" w:storeItemID="{55AF091B-3C7A-41E3-B477-F2FDAA23CFDA}"/>
                                  <w:date w:fullDate="2018-02-28T00:00:00Z">
                                    <w:dateFormat w:val="yyyy/M/d"/>
                                    <w:lid w:val="zh-CN"/>
                                    <w:storeMappedDataAs w:val="datetime"/>
                                    <w:calendar w:val="gregorian"/>
                                  </w:date>
                                </w:sdtPr>
                                <w:sdtEndPr>
                                  <w:rPr>
                                    <w:b/>
                                    <w:bCs/>
                                    <w:color w:val="1F497D" w:themeColor="text2"/>
                                    <w:spacing w:val="60"/>
                                    <w:sz w:val="20"/>
                                    <w:szCs w:val="20"/>
                                    <w14:textFill>
                                      <w14:solidFill>
                                        <w14:schemeClr w14:val="tx2"/>
                                      </w14:solidFill>
                                    </w14:textFill>
                                  </w:rPr>
                                </w:sdtEndPr>
                                <w:sdtContent>
                                  <w:p>
                                    <w:pPr>
                                      <w:jc w:val="right"/>
                                      <w:rPr>
                                        <w:b/>
                                        <w:bCs/>
                                        <w:color w:val="1F497D" w:themeColor="text2"/>
                                        <w:spacing w:val="60"/>
                                        <w:sz w:val="20"/>
                                        <w:szCs w:val="20"/>
                                        <w14:textFill>
                                          <w14:solidFill>
                                            <w14:schemeClr w14:val="tx2"/>
                                          </w14:solidFill>
                                        </w14:textFill>
                                      </w:rPr>
                                    </w:pPr>
                                    <w:r>
                                      <w:rPr>
                                        <w:rFonts w:hint="eastAsia"/>
                                        <w:b/>
                                        <w:bCs/>
                                        <w:color w:val="1F497D" w:themeColor="text2"/>
                                        <w:spacing w:val="60"/>
                                        <w:sz w:val="20"/>
                                        <w:szCs w:val="20"/>
                                        <w14:textFill>
                                          <w14:solidFill>
                                            <w14:schemeClr w14:val="tx2"/>
                                          </w14:solidFill>
                                        </w14:textFill>
                                      </w:rPr>
                                      <w:t>2018/2/28</w:t>
                                    </w:r>
                                  </w:p>
                                </w:sdtContent>
                              </w:sdt>
                            </w:txbxContent>
                          </wps:txbx>
                          <wps:bodyPr rot="0" spcFirstLastPara="0" vertOverflow="overflow" horzOverflow="overflow" vert="horz" wrap="square" lIns="91440" tIns="91440" rIns="91440" bIns="91440" numCol="1" spcCol="0" rtlCol="0" fromWordArt="0" anchor="b" anchorCtr="0" forceAA="0" compatLnSpc="1">
                            <a:noAutofit/>
                          </wps:bodyPr>
                        </wps:wsp>
                      </a:graphicData>
                    </a:graphic>
                    <wp14:sizeRelH relativeFrom="margin">
                      <wp14:pctWidth>49500</wp14:pctWidth>
                    </wp14:sizeRelH>
                    <wp14:sizeRelV relativeFrom="margin">
                      <wp14:pctHeight>45000</wp14:pctHeight>
                    </wp14:sizeRelV>
                  </wp:anchor>
                </w:drawing>
              </mc:Choice>
              <mc:Fallback>
                <w:pict>
                  <v:shape id="_x0000_s1026" o:spid="_x0000_s1026" o:spt="202" type="#_x0000_t202" style="position:absolute;left:0pt;margin-left:69.2pt;margin-top:483.75pt;height:291.6pt;width:231.65pt;mso-position-horizontal-relative:page;mso-position-vertical-relative:page;z-index:251662336;v-text-anchor:bottom;mso-width-relative:margin;mso-height-relative:margin;mso-width-percent:495;mso-height-percent:450;" filled="f" stroked="f" coordsize="21600,21600" o:gfxdata="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TYXZ&#10;GdUAAAAFAQAADwAAAAAAAAABACAAAAAiAAAAZHJzL2Rvd25yZXYueG1sUEsBAhQAFAAAAAgAh07i&#10;QIfPp/8lAgAAKwQAAA4AAAAAAAAAAQAgAAAAJAEAAGRycy9lMm9Eb2MueG1sUEsFBgAAAAAGAAYA&#10;WQEAALsFAAAAAA==&#10;">
                    <v:fill on="f" focussize="0,0"/>
                    <v:stroke on="f" weight="0.5pt"/>
                    <v:imagedata o:title=""/>
                    <o:lock v:ext="edit" aspectratio="f"/>
                    <v:textbox inset="2.54mm,2.54mm,2.54mm,2.54mm">
                      <w:txbxContent>
                        <w:p>
                          <w:pPr>
                            <w:jc w:val="right"/>
                            <w:rPr>
                              <w:b/>
                              <w:bCs/>
                              <w:color w:val="1F497D" w:themeColor="text2"/>
                              <w:spacing w:val="60"/>
                              <w:sz w:val="20"/>
                              <w:szCs w:val="20"/>
                              <w14:textFill>
                                <w14:solidFill>
                                  <w14:schemeClr w14:val="tx2"/>
                                </w14:solidFill>
                              </w14:textFill>
                            </w:rPr>
                          </w:pPr>
                        </w:p>
                        <w:sdt>
                          <w:sdtPr>
                            <w:rPr>
                              <w:b/>
                              <w:bCs/>
                              <w:color w:val="1F497D" w:themeColor="text2"/>
                              <w:spacing w:val="60"/>
                              <w:sz w:val="20"/>
                              <w:szCs w:val="20"/>
                              <w14:textFill>
                                <w14:solidFill>
                                  <w14:schemeClr w14:val="tx2"/>
                                </w14:solidFill>
                              </w14:textFill>
                            </w:rPr>
                            <w:alias w:val="地址"/>
                            <w:id w:val="2146780284"/>
                            <w15:dataBinding w:prefixMappings="xmlns:ns0='http://schemas.microsoft.com/office/2006/coverPageProps'" w:xpath="/ns0:CoverPageProperties[1]/ns0:CompanyAddress[1]" w:storeItemID="{55AF091B-3C7A-41E3-B477-F2FDAA23CFDA}"/>
                            <w:text w:multiLine="1"/>
                          </w:sdtPr>
                          <w:sdtEndPr>
                            <w:rPr>
                              <w:b/>
                              <w:bCs/>
                              <w:color w:val="1F497D" w:themeColor="text2"/>
                              <w:spacing w:val="60"/>
                              <w:sz w:val="20"/>
                              <w:szCs w:val="20"/>
                              <w14:textFill>
                                <w14:solidFill>
                                  <w14:schemeClr w14:val="tx2"/>
                                </w14:solidFill>
                              </w14:textFill>
                            </w:rPr>
                          </w:sdtEndPr>
                          <w:sdtContent>
                            <w:p>
                              <w:pPr>
                                <w:jc w:val="right"/>
                                <w:rPr>
                                  <w:b/>
                                  <w:bCs/>
                                  <w:color w:val="1F497D" w:themeColor="text2"/>
                                  <w:spacing w:val="60"/>
                                  <w:sz w:val="20"/>
                                  <w:szCs w:val="20"/>
                                  <w14:textFill>
                                    <w14:solidFill>
                                      <w14:schemeClr w14:val="tx2"/>
                                    </w14:solidFill>
                                  </w14:textFill>
                                </w:rPr>
                              </w:pPr>
                              <w:r>
                                <w:rPr>
                                  <w:rFonts w:hint="eastAsia"/>
                                  <w:b/>
                                  <w:bCs/>
                                  <w:color w:val="1F497D" w:themeColor="text2"/>
                                  <w:spacing w:val="60"/>
                                  <w:sz w:val="20"/>
                                  <w:szCs w:val="20"/>
                                  <w14:textFill>
                                    <w14:solidFill>
                                      <w14:schemeClr w14:val="tx2"/>
                                    </w14:solidFill>
                                  </w14:textFill>
                                </w:rPr>
                                <w:t>深圳市三满科技有限公司</w:t>
                              </w:r>
                            </w:p>
                          </w:sdtContent>
                        </w:sdt>
                        <w:sdt>
                          <w:sdtPr>
                            <w:rPr>
                              <w:b/>
                              <w:bCs/>
                              <w:color w:val="1F497D" w:themeColor="text2"/>
                              <w:spacing w:val="60"/>
                              <w:sz w:val="20"/>
                              <w:szCs w:val="20"/>
                              <w14:textFill>
                                <w14:solidFill>
                                  <w14:schemeClr w14:val="tx2"/>
                                </w14:solidFill>
                              </w14:textFill>
                            </w:rPr>
                            <w:alias w:val="电话"/>
                            <w:id w:val="-1647660158"/>
                            <w:showingPlcHdr/>
                            <w15:dataBinding w:prefixMappings="xmlns:ns0='http://schemas.microsoft.com/office/2006/coverPageProps'" w:xpath="/ns0:CoverPageProperties[1]/ns0:CompanyPhone[1]" w:storeItemID="{55AF091B-3C7A-41E3-B477-F2FDAA23CFDA}"/>
                            <w:text/>
                          </w:sdtPr>
                          <w:sdtEndPr>
                            <w:rPr>
                              <w:b/>
                              <w:bCs/>
                              <w:color w:val="1F497D" w:themeColor="text2"/>
                              <w:spacing w:val="60"/>
                              <w:sz w:val="20"/>
                              <w:szCs w:val="20"/>
                              <w14:textFill>
                                <w14:solidFill>
                                  <w14:schemeClr w14:val="tx2"/>
                                </w14:solidFill>
                              </w14:textFill>
                            </w:rPr>
                          </w:sdtEndPr>
                          <w:sdtContent>
                            <w:p>
                              <w:pPr>
                                <w:jc w:val="right"/>
                                <w:rPr>
                                  <w:b/>
                                  <w:bCs/>
                                  <w:color w:val="1F497D" w:themeColor="text2"/>
                                  <w:spacing w:val="60"/>
                                  <w:sz w:val="20"/>
                                  <w:szCs w:val="20"/>
                                  <w14:textFill>
                                    <w14:solidFill>
                                      <w14:schemeClr w14:val="tx2"/>
                                    </w14:solidFill>
                                  </w14:textFill>
                                </w:rPr>
                              </w:pPr>
                              <w:r>
                                <w:rPr>
                                  <w:b/>
                                  <w:bCs/>
                                  <w:color w:val="1F497D" w:themeColor="text2"/>
                                  <w:spacing w:val="60"/>
                                  <w:sz w:val="20"/>
                                  <w:szCs w:val="20"/>
                                  <w14:textFill>
                                    <w14:solidFill>
                                      <w14:schemeClr w14:val="tx2"/>
                                    </w14:solidFill>
                                  </w14:textFill>
                                </w:rPr>
                                <w:t xml:space="preserve">     </w:t>
                              </w:r>
                            </w:p>
                          </w:sdtContent>
                        </w:sdt>
                        <w:sdt>
                          <w:sdtPr>
                            <w:rPr>
                              <w:b/>
                              <w:bCs/>
                              <w:color w:val="1F497D" w:themeColor="text2"/>
                              <w:spacing w:val="60"/>
                              <w:sz w:val="20"/>
                              <w:szCs w:val="20"/>
                              <w14:textFill>
                                <w14:solidFill>
                                  <w14:schemeClr w14:val="tx2"/>
                                </w14:solidFill>
                              </w14:textFill>
                            </w:rPr>
                            <w:alias w:val="传真"/>
                            <w:id w:val="-621461224"/>
                            <w:showingPlcHdr/>
                            <w15:dataBinding w:prefixMappings="xmlns:ns0='http://schemas.microsoft.com/office/2006/coverPageProps'" w:xpath="/ns0:CoverPageProperties[1]/ns0:CompanyFax[1]" w:storeItemID="{55AF091B-3C7A-41E3-B477-F2FDAA23CFDA}"/>
                            <w:text/>
                          </w:sdtPr>
                          <w:sdtEndPr>
                            <w:rPr>
                              <w:b/>
                              <w:bCs/>
                              <w:color w:val="1F497D" w:themeColor="text2"/>
                              <w:spacing w:val="60"/>
                              <w:sz w:val="20"/>
                              <w:szCs w:val="20"/>
                              <w14:textFill>
                                <w14:solidFill>
                                  <w14:schemeClr w14:val="tx2"/>
                                </w14:solidFill>
                              </w14:textFill>
                            </w:rPr>
                          </w:sdtEndPr>
                          <w:sdtContent>
                            <w:p>
                              <w:pPr>
                                <w:jc w:val="right"/>
                                <w:rPr>
                                  <w:b/>
                                  <w:bCs/>
                                  <w:color w:val="1F497D" w:themeColor="text2"/>
                                  <w:spacing w:val="60"/>
                                  <w:sz w:val="20"/>
                                  <w:szCs w:val="20"/>
                                  <w14:textFill>
                                    <w14:solidFill>
                                      <w14:schemeClr w14:val="tx2"/>
                                    </w14:solidFill>
                                  </w14:textFill>
                                </w:rPr>
                              </w:pPr>
                              <w:r>
                                <w:rPr>
                                  <w:b/>
                                  <w:bCs/>
                                  <w:color w:val="1F497D" w:themeColor="text2"/>
                                  <w:spacing w:val="60"/>
                                  <w:sz w:val="20"/>
                                  <w:szCs w:val="20"/>
                                  <w14:textFill>
                                    <w14:solidFill>
                                      <w14:schemeClr w14:val="tx2"/>
                                    </w14:solidFill>
                                  </w14:textFill>
                                </w:rPr>
                                <w:t xml:space="preserve">     </w:t>
                              </w:r>
                            </w:p>
                          </w:sdtContent>
                        </w:sdt>
                        <w:sdt>
                          <w:sdtPr>
                            <w:rPr>
                              <w:b/>
                              <w:bCs/>
                              <w:color w:val="1F497D" w:themeColor="text2"/>
                              <w:spacing w:val="60"/>
                              <w:sz w:val="20"/>
                              <w:szCs w:val="20"/>
                              <w14:textFill>
                                <w14:solidFill>
                                  <w14:schemeClr w14:val="tx2"/>
                                </w14:solidFill>
                              </w14:textFill>
                            </w:rPr>
                            <w:alias w:val="日期"/>
                            <w:id w:val="-2004651626"/>
                            <w15:dataBinding w:prefixMappings="xmlns:ns0='http://schemas.microsoft.com/office/2006/coverPageProps'" w:xpath="/ns0:CoverPageProperties[1]/ns0:PublishDate[1]" w:storeItemID="{55AF091B-3C7A-41E3-B477-F2FDAA23CFDA}"/>
                            <w:date w:fullDate="2018-02-28T00:00:00Z">
                              <w:dateFormat w:val="yyyy/M/d"/>
                              <w:lid w:val="zh-CN"/>
                              <w:storeMappedDataAs w:val="datetime"/>
                              <w:calendar w:val="gregorian"/>
                            </w:date>
                          </w:sdtPr>
                          <w:sdtEndPr>
                            <w:rPr>
                              <w:b/>
                              <w:bCs/>
                              <w:color w:val="1F497D" w:themeColor="text2"/>
                              <w:spacing w:val="60"/>
                              <w:sz w:val="20"/>
                              <w:szCs w:val="20"/>
                              <w14:textFill>
                                <w14:solidFill>
                                  <w14:schemeClr w14:val="tx2"/>
                                </w14:solidFill>
                              </w14:textFill>
                            </w:rPr>
                          </w:sdtEndPr>
                          <w:sdtContent>
                            <w:p>
                              <w:pPr>
                                <w:jc w:val="right"/>
                                <w:rPr>
                                  <w:b/>
                                  <w:bCs/>
                                  <w:color w:val="1F497D" w:themeColor="text2"/>
                                  <w:spacing w:val="60"/>
                                  <w:sz w:val="20"/>
                                  <w:szCs w:val="20"/>
                                  <w14:textFill>
                                    <w14:solidFill>
                                      <w14:schemeClr w14:val="tx2"/>
                                    </w14:solidFill>
                                  </w14:textFill>
                                </w:rPr>
                              </w:pPr>
                              <w:r>
                                <w:rPr>
                                  <w:rFonts w:hint="eastAsia"/>
                                  <w:b/>
                                  <w:bCs/>
                                  <w:color w:val="1F497D" w:themeColor="text2"/>
                                  <w:spacing w:val="60"/>
                                  <w:sz w:val="20"/>
                                  <w:szCs w:val="20"/>
                                  <w14:textFill>
                                    <w14:solidFill>
                                      <w14:schemeClr w14:val="tx2"/>
                                    </w14:solidFill>
                                  </w14:textFill>
                                </w:rPr>
                                <w:t>2018/2/28</w:t>
                              </w:r>
                            </w:p>
                          </w:sdtContent>
                        </w:sdt>
                      </w:txbxContent>
                    </v:textbox>
                  </v:shape>
                </w:pict>
              </mc:Fallback>
            </mc:AlternateContent>
          </w:r>
          <w:r>
            <w:rPr>
              <w:rFonts w:ascii="微软雅黑" w:hAnsi="微软雅黑" w:eastAsia="微软雅黑"/>
            </w:rPr>
            <mc:AlternateContent>
              <mc:Choice Requires="wps">
                <w:drawing>
                  <wp:anchor distT="0" distB="0" distL="114300" distR="114300" simplePos="0" relativeHeight="251663360" behindDoc="0" locked="0" layoutInCell="1" allowOverlap="1">
                    <wp:simplePos x="0" y="0"/>
                    <mc:AlternateContent>
                      <mc:Choice Requires="wp14">
                        <wp:positionH relativeFrom="margin">
                          <wp14:pctPosHOffset>44500</wp14:pctPosHOffset>
                        </wp:positionH>
                      </mc:Choice>
                      <mc:Fallback>
                        <wp:positionH relativeFrom="page">
                          <wp:posOffset>3489960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文本框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微软雅黑" w:hAnsi="微软雅黑" w:eastAsia="微软雅黑" w:cstheme="majorBidi"/>
                                    <w:color w:val="1F497D" w:themeColor="text2"/>
                                    <w:sz w:val="40"/>
                                    <w:szCs w:val="40"/>
                                    <w14:textFill>
                                      <w14:solidFill>
                                        <w14:schemeClr w14:val="tx2"/>
                                      </w14:solidFill>
                                    </w14:textFill>
                                  </w:rPr>
                                  <w:alias w:val="作者"/>
                                  <w:id w:val="-801616311"/>
                                  <w15:dataBinding w:prefixMappings="xmlns:ns0='http://schemas.openxmlformats.org/package/2006/metadata/core-properties' xmlns:ns1='http://purl.org/dc/elements/1.1/'" w:xpath="/ns0:coreProperties[1]/ns1:creator[1]" w:storeItemID="{6C3C8BC8-F283-45AE-878A-BAB7291924A1}"/>
                                  <w:text/>
                                </w:sdtPr>
                                <w:sdtEndPr>
                                  <w:rPr>
                                    <w:rFonts w:ascii="微软雅黑" w:hAnsi="微软雅黑" w:eastAsia="微软雅黑" w:cstheme="majorBidi"/>
                                    <w:color w:val="1F497D" w:themeColor="text2"/>
                                    <w:sz w:val="40"/>
                                    <w:szCs w:val="40"/>
                                    <w14:textFill>
                                      <w14:solidFill>
                                        <w14:schemeClr w14:val="tx2"/>
                                      </w14:solidFill>
                                    </w14:textFill>
                                  </w:rPr>
                                </w:sdtEndPr>
                                <w:sdtContent>
                                  <w:p>
                                    <w:pPr>
                                      <w:rPr>
                                        <w:rFonts w:ascii="微软雅黑" w:hAnsi="微软雅黑" w:eastAsia="微软雅黑" w:cstheme="majorBidi"/>
                                        <w:color w:val="1F497D" w:themeColor="text2"/>
                                        <w:sz w:val="40"/>
                                        <w:szCs w:val="40"/>
                                        <w14:textFill>
                                          <w14:solidFill>
                                            <w14:schemeClr w14:val="tx2"/>
                                          </w14:solidFill>
                                        </w14:textFill>
                                      </w:rPr>
                                    </w:pPr>
                                    <w:r>
                                      <w:rPr>
                                        <w:rFonts w:hint="eastAsia" w:ascii="微软雅黑" w:hAnsi="微软雅黑" w:eastAsia="微软雅黑" w:cstheme="majorBidi"/>
                                        <w:color w:val="1F497D" w:themeColor="text2"/>
                                        <w:sz w:val="40"/>
                                        <w:szCs w:val="40"/>
                                        <w14:textFill>
                                          <w14:solidFill>
                                            <w14:schemeClr w14:val="tx2"/>
                                          </w14:solidFill>
                                        </w14:textFill>
                                      </w:rPr>
                                      <w:t>摩尔衣橱APP项目</w:t>
                                    </w:r>
                                  </w:p>
                                </w:sdtContent>
                              </w:sdt>
                              <w:sdt>
                                <w:sdtPr>
                                  <w:rPr>
                                    <w:color w:val="1F497D" w:themeColor="text2"/>
                                    <w14:textFill>
                                      <w14:solidFill>
                                        <w14:schemeClr w14:val="tx2"/>
                                      </w14:solidFill>
                                    </w14:textFill>
                                  </w:rPr>
                                  <w:alias w:val="摘要"/>
                                  <w:id w:val="-1607958633"/>
                                  <w15:dataBinding w:prefixMappings="xmlns:ns0='http://schemas.microsoft.com/office/2006/coverPageProps'" w:xpath="/ns0:CoverPageProperties[1]/ns0:Abstract[1]" w:storeItemID="{55AF091B-3C7A-41E3-B477-F2FDAA23CFDA}"/>
                                  <w:text/>
                                </w:sdtPr>
                                <w:sdtEndPr>
                                  <w:rPr>
                                    <w:color w:val="1F497D" w:themeColor="text2"/>
                                    <w14:textFill>
                                      <w14:solidFill>
                                        <w14:schemeClr w14:val="tx2"/>
                                      </w14:solidFill>
                                    </w14:textFill>
                                  </w:rPr>
                                </w:sdtEndPr>
                                <w:sdtContent>
                                  <w:p>
                                    <w:pPr>
                                      <w:rPr>
                                        <w:color w:val="1F497D" w:themeColor="text2"/>
                                        <w14:textFill>
                                          <w14:solidFill>
                                            <w14:schemeClr w14:val="tx2"/>
                                          </w14:solidFill>
                                        </w14:textFill>
                                      </w:rPr>
                                    </w:pPr>
                                    <w:r>
                                      <w:rPr>
                                        <w:rFonts w:hint="eastAsia"/>
                                        <w:color w:val="1F497D" w:themeColor="text2"/>
                                        <w14:textFill>
                                          <w14:solidFill>
                                            <w14:schemeClr w14:val="tx2"/>
                                          </w14:solidFill>
                                        </w14:textFill>
                                      </w:rPr>
                                      <w:t xml:space="preserve"> </w:t>
                                    </w:r>
                                  </w:p>
                                </w:sdtContent>
                              </w:sdt>
                              <w:p/>
                            </w:txbxContent>
                          </wps:txbx>
                          <wps:bodyPr rot="0" spcFirstLastPara="0" vertOverflow="overflow" horzOverflow="overflow" vert="horz" wrap="square" lIns="91440" tIns="182880" rIns="91440" bIns="91440" numCol="1" spcCol="0" rtlCol="0" fromWordArt="0" anchor="t" anchorCtr="0" forceAA="0" compatLnSpc="1">
                            <a:noAutofit/>
                          </wps:bodyPr>
                        </wps:wsp>
                      </a:graphicData>
                    </a:graphic>
                    <wp14:sizeRelH relativeFrom="margin">
                      <wp14:pctWidth>60500</wp14:pctWidth>
                    </wp14:sizeRelH>
                    <wp14:sizeRelV relativeFrom="margin">
                      <wp14:pctHeight>45000</wp14:pctHeight>
                    </wp14:sizeRelV>
                  </wp:anchor>
                </w:drawing>
              </mc:Choice>
              <mc:Fallback>
                <w:pict>
                  <v:shape id="_x0000_s1026" o:spid="_x0000_s1026" o:spt="202" type="#_x0000_t202" style="position:absolute;left:0pt;margin-left:274.8pt;margin-top:483.75pt;height:291.6pt;width:283.15pt;mso-position-horizontal-relative:page;mso-position-vertical-relative:page;z-index:251663360;mso-width-relative:margin;mso-height-relative:margin;mso-width-percent:605;mso-height-percent:450;" filled="f" stroked="f" coordsize="21600,21600" o:gfxdata="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rzY/i1wAAAAUBAAAPAAAAAAAAAAEAIAAAACIAAABkcnMvZG93bnJldi54bWxQSwECFAAU&#10;AAAACACHTuJA1G45lSsCAAAsBAAADgAAAAAAAAABACAAAAAmAQAAZHJzL2Uyb0RvYy54bWxQSwUG&#10;AAAAAAYABgBZAQAAwwUAAAAA&#10;">
                    <v:fill on="f" focussize="0,0"/>
                    <v:stroke on="f" weight="0.5pt"/>
                    <v:imagedata o:title=""/>
                    <o:lock v:ext="edit" aspectratio="f"/>
                    <v:textbox inset="2.54mm,5.08mm,2.54mm,2.54mm">
                      <w:txbxContent>
                        <w:sdt>
                          <w:sdtPr>
                            <w:rPr>
                              <w:rFonts w:ascii="微软雅黑" w:hAnsi="微软雅黑" w:eastAsia="微软雅黑" w:cstheme="majorBidi"/>
                              <w:color w:val="1F497D" w:themeColor="text2"/>
                              <w:sz w:val="40"/>
                              <w:szCs w:val="40"/>
                              <w14:textFill>
                                <w14:solidFill>
                                  <w14:schemeClr w14:val="tx2"/>
                                </w14:solidFill>
                              </w14:textFill>
                            </w:rPr>
                            <w:alias w:val="作者"/>
                            <w:id w:val="-801616311"/>
                            <w15:dataBinding w:prefixMappings="xmlns:ns0='http://schemas.openxmlformats.org/package/2006/metadata/core-properties' xmlns:ns1='http://purl.org/dc/elements/1.1/'" w:xpath="/ns0:coreProperties[1]/ns1:creator[1]" w:storeItemID="{6C3C8BC8-F283-45AE-878A-BAB7291924A1}"/>
                            <w:text/>
                          </w:sdtPr>
                          <w:sdtEndPr>
                            <w:rPr>
                              <w:rFonts w:ascii="微软雅黑" w:hAnsi="微软雅黑" w:eastAsia="微软雅黑" w:cstheme="majorBidi"/>
                              <w:color w:val="1F497D" w:themeColor="text2"/>
                              <w:sz w:val="40"/>
                              <w:szCs w:val="40"/>
                              <w14:textFill>
                                <w14:solidFill>
                                  <w14:schemeClr w14:val="tx2"/>
                                </w14:solidFill>
                              </w14:textFill>
                            </w:rPr>
                          </w:sdtEndPr>
                          <w:sdtContent>
                            <w:p>
                              <w:pPr>
                                <w:rPr>
                                  <w:rFonts w:ascii="微软雅黑" w:hAnsi="微软雅黑" w:eastAsia="微软雅黑" w:cstheme="majorBidi"/>
                                  <w:color w:val="1F497D" w:themeColor="text2"/>
                                  <w:sz w:val="40"/>
                                  <w:szCs w:val="40"/>
                                  <w14:textFill>
                                    <w14:solidFill>
                                      <w14:schemeClr w14:val="tx2"/>
                                    </w14:solidFill>
                                  </w14:textFill>
                                </w:rPr>
                              </w:pPr>
                              <w:r>
                                <w:rPr>
                                  <w:rFonts w:hint="eastAsia" w:ascii="微软雅黑" w:hAnsi="微软雅黑" w:eastAsia="微软雅黑" w:cstheme="majorBidi"/>
                                  <w:color w:val="1F497D" w:themeColor="text2"/>
                                  <w:sz w:val="40"/>
                                  <w:szCs w:val="40"/>
                                  <w14:textFill>
                                    <w14:solidFill>
                                      <w14:schemeClr w14:val="tx2"/>
                                    </w14:solidFill>
                                  </w14:textFill>
                                </w:rPr>
                                <w:t>摩尔衣橱APP项目</w:t>
                              </w:r>
                            </w:p>
                          </w:sdtContent>
                        </w:sdt>
                        <w:sdt>
                          <w:sdtPr>
                            <w:rPr>
                              <w:color w:val="1F497D" w:themeColor="text2"/>
                              <w14:textFill>
                                <w14:solidFill>
                                  <w14:schemeClr w14:val="tx2"/>
                                </w14:solidFill>
                              </w14:textFill>
                            </w:rPr>
                            <w:alias w:val="摘要"/>
                            <w:id w:val="-1607958633"/>
                            <w15:dataBinding w:prefixMappings="xmlns:ns0='http://schemas.microsoft.com/office/2006/coverPageProps'" w:xpath="/ns0:CoverPageProperties[1]/ns0:Abstract[1]" w:storeItemID="{55AF091B-3C7A-41E3-B477-F2FDAA23CFDA}"/>
                            <w:text/>
                          </w:sdtPr>
                          <w:sdtEndPr>
                            <w:rPr>
                              <w:color w:val="1F497D" w:themeColor="text2"/>
                              <w14:textFill>
                                <w14:solidFill>
                                  <w14:schemeClr w14:val="tx2"/>
                                </w14:solidFill>
                              </w14:textFill>
                            </w:rPr>
                          </w:sdtEndPr>
                          <w:sdtContent>
                            <w:p>
                              <w:pPr>
                                <w:rPr>
                                  <w:color w:val="1F497D" w:themeColor="text2"/>
                                  <w14:textFill>
                                    <w14:solidFill>
                                      <w14:schemeClr w14:val="tx2"/>
                                    </w14:solidFill>
                                  </w14:textFill>
                                </w:rPr>
                              </w:pPr>
                              <w:r>
                                <w:rPr>
                                  <w:rFonts w:hint="eastAsia"/>
                                  <w:color w:val="1F497D" w:themeColor="text2"/>
                                  <w14:textFill>
                                    <w14:solidFill>
                                      <w14:schemeClr w14:val="tx2"/>
                                    </w14:solidFill>
                                  </w14:textFill>
                                </w:rPr>
                                <w:t xml:space="preserve"> </w:t>
                              </w:r>
                            </w:p>
                          </w:sdtContent>
                        </w:sdt>
                        <w:p/>
                      </w:txbxContent>
                    </v:textbox>
                  </v:shape>
                </w:pict>
              </mc:Fallback>
            </mc:AlternateContent>
          </w:r>
          <w:r>
            <w:rPr>
              <w:rFonts w:ascii="微软雅黑" w:hAnsi="微软雅黑" w:eastAsia="微软雅黑"/>
            </w:rPr>
            <mc:AlternateContent>
              <mc:Choice Requires="wps">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矩形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110000</wp14:pctWidth>
                    </wp14:sizeRelH>
                    <wp14:sizeRelV relativeFrom="margin">
                      <wp14:pctHeight>45000</wp14:pctHeight>
                    </wp14:sizeRelV>
                  </wp:anchor>
                </w:drawing>
              </mc:Choice>
              <mc:Fallback>
                <w:pict>
                  <v:rect id="_x0000_s1026" o:spid="_x0000_s1026" o:spt="1" style="position:absolute;left:0pt;margin-left:69.25pt;margin-top:483.75pt;height:291.6pt;width:514.8pt;mso-position-horizontal-relative:page;mso-position-vertical-relative:page;z-index:-251657216;v-text-anchor:middle;mso-width-relative:margin;mso-height-relative:margin;mso-width-percent:1100;mso-height-percent:450;" fillcolor="#FFFFFF [3216]" filled="t" stroked="f" coordsize="21600,21600" o:gfxdata="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CwrTXp2AAAAAYBAAAPAAAA&#10;AAAAAAEAIAAAACIAAABkcnMvZG93bnJldi54bWxQSwECFAAUAAAACACHTuJA5ZQXdcACAACcBQAA&#10;DgAAAAAAAAABACAAAAAnAQAAZHJzL2Uyb0RvYy54bWxQSwUGAAAAAAYABgBZAQAAWQYAAAAA&#10;">
                    <v:fill type="gradientRadial" on="t" color2="#959595 [3216]" focus="100%" focussize="0f,0f" focusposition="32768f,32768f" rotate="t">
                      <o:fill type="gradientRadial" v:ext="backwardCompatible"/>
                    </v:fill>
                    <v:stroke on="f" weight="2pt"/>
                    <v:imagedata o:title=""/>
                    <o:lock v:ext="edit" aspectratio="f"/>
                  </v:rect>
                </w:pict>
              </mc:Fallback>
            </mc:AlternateContent>
          </w:r>
          <w:r>
            <w:rPr>
              <w:rFonts w:ascii="微软雅黑" w:hAnsi="微软雅黑" w:eastAsia="微软雅黑"/>
            </w:rPr>
            <mc:AlternateContent>
              <mc:Choice Requires="wpg">
                <w:drawing>
                  <wp:anchor distT="0" distB="0" distL="114300" distR="114300" simplePos="0" relativeHeight="251661312" behindDoc="0" locked="0" layoutInCell="1" allowOverlap="1">
                    <wp:simplePos x="0" y="0"/>
                    <mc:AlternateContent>
                      <mc:Choice Requires="wp14">
                        <wp:positionH relativeFrom="page">
                          <wp14:pctPosHOffset>75000</wp14:pctPosHOffset>
                        </wp:positionH>
                      </mc:Choice>
                      <mc:Fallback>
                        <wp:positionH relativeFrom="page">
                          <wp:posOffset>5707380</wp:posOffset>
                        </wp:positionH>
                      </mc:Fallback>
                    </mc:AlternateContent>
                    <mc:AlternateContent>
                      <mc:Choice Requires="wp14">
                        <wp:positionV relativeFrom="page">
                          <wp14:pctPosVOffset>49000</wp14:pctPosVOffset>
                        </wp:positionV>
                      </mc:Choice>
                      <mc:Fallback>
                        <wp:positionV relativeFrom="page">
                          <wp:posOffset>5220335</wp:posOffset>
                        </wp:positionV>
                      </mc:Fallback>
                    </mc:AlternateContent>
                    <wp:extent cx="740410" cy="777240"/>
                    <wp:effectExtent l="19050" t="0" r="2286" b="0"/>
                    <wp:wrapNone/>
                    <wp:docPr id="389" name="组 7"/>
                    <wp:cNvGraphicFramePr/>
                    <a:graphic xmlns:a="http://schemas.openxmlformats.org/drawingml/2006/main">
                      <a:graphicData uri="http://schemas.microsoft.com/office/word/2010/wordprocessingGroup">
                        <wpg:wgp>
                          <wpg:cNvGrpSpPr/>
                          <wpg:grpSpPr>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wps:spPr>
                            <wps:bodyPr rot="0" vert="horz" wrap="square" lIns="91440" tIns="45720" rIns="91440" bIns="45720" anchor="t" anchorCtr="0" upright="1">
                              <a:noAutofit/>
                            </wps:bodyPr>
                          </wps:wsp>
                        </wpg:wgp>
                      </a:graphicData>
                    </a:graphic>
                  </wp:anchor>
                </w:drawing>
              </mc:Choice>
              <mc:Fallback>
                <w:pict>
                  <v:group id="组 7" o:spid="_x0000_s1026" o:spt="203" style="position:absolute;left:0pt;margin-left:449.4pt;margin-top:411.05pt;height:61.2pt;width:58.3pt;mso-position-horizontal-relative:page;mso-position-vertical-relative:page;rotation:5898240f;z-index:251661312;mso-width-relative:page;mso-height-relative:page;" coordorigin="10217,9410" coordsize="1565,590" o:gfxdata="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0cZCftUAAAAFAQAADwAAAAAAAAABACAAAAAiAAAA&#10;ZHJzL2Rvd25yZXYueG1sUEsBAhQAFAAAAAgAh07iQHW2SvjuAgAAXwoAAA4AAAAAAAAAAQAgAAAA&#10;JAEAAGRycy9lMm9Eb2MueG1sUEsFBgAAAAAGAAYAWQEAAIQGAAAAAA==&#10;">
                    <o:lock v:ext="edit" aspectratio="f"/>
                    <v:shape id="AutoShape 8" o:spid="_x0000_s1026" o:spt="55" type="#_x0000_t55" style="position:absolute;left:11100;top:9410;height:590;width:682;" fillcolor="#C4BD97 [2414]" filled="t" stroked="f" coordsize="21600,21600" o:gfxdata="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91aGbsAAADc&#10;AAAADwAAAAAAAAABACAAAAAiAAAAZHJzL2Rvd25yZXYueG1sUEsBAhQAFAAAAAgAh07iQDMvBZ47&#10;AAAAOQAAABAAAAAAAAAAAQAgAAAACgEAAGRycy9zaGFwZXhtbC54bWxQSwUGAAAAAAYABgBbAQAA&#10;tAMAAAAA&#10;" adj="10330">
                      <v:fill on="t" focussize="0,0"/>
                      <v:stroke on="f"/>
                      <v:imagedata o:title=""/>
                      <o:lock v:ext="edit" aspectratio="f"/>
                    </v:shape>
                    <v:shape id="AutoShape 9" o:spid="_x0000_s1026" o:spt="55" type="#_x0000_t55" style="position:absolute;left:10659;top:9410;height:590;width:682;" fillcolor="#948A54 [1614]" filled="t" stroked="f" coordsize="21600,21600" o:gfxdata="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hGu/bsAAADc&#10;AAAADwAAAAAAAAABACAAAAAiAAAAZHJzL2Rvd25yZXYueG1sUEsBAhQAFAAAAAgAh07iQDMvBZ47&#10;AAAAOQAAABAAAAAAAAAAAQAgAAAACgEAAGRycy9zaGFwZXhtbC54bWxQSwUGAAAAAAYABgBbAQAA&#10;tAMAAAAA&#10;" adj="10330">
                      <v:fill on="t" focussize="0,0"/>
                      <v:stroke on="f"/>
                      <v:imagedata o:title=""/>
                      <o:lock v:ext="edit" aspectratio="f"/>
                    </v:shape>
                    <v:shape id="AutoShape 10" o:spid="_x0000_s1026" o:spt="55" type="#_x0000_t55" style="position:absolute;left:10217;top:9410;height:590;width:682;" fillcolor="#4A452A [814]" filled="t" stroked="f" coordsize="21600,21600" o:gfxdata="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hjw&#10;HMEAAADcAAAADwAAAAAAAAABACAAAAAiAAAAZHJzL2Rvd25yZXYueG1sUEsBAhQAFAAAAAgAh07i&#10;QDMvBZ47AAAAOQAAABAAAAAAAAAAAQAgAAAAEAEAAGRycy9zaGFwZXhtbC54bWxQSwUGAAAAAAYA&#10;BgBbAQAAugMAAAAA&#10;" adj="10835">
                      <v:fill on="t" focussize="0,0"/>
                      <v:stroke on="f"/>
                      <v:imagedata o:title=""/>
                      <o:lock v:ext="edit" aspectratio="f"/>
                    </v:shape>
                  </v:group>
                </w:pict>
              </mc:Fallback>
            </mc:AlternateContent>
          </w:r>
          <w:r>
            <w:rPr>
              <w:rFonts w:ascii="微软雅黑" w:hAnsi="微软雅黑" w:eastAsia="微软雅黑"/>
            </w:rPr>
            <w:br w:type="page"/>
          </w:r>
        </w:p>
      </w:sdtContent>
    </w:sdt>
    <w:p>
      <w:pPr>
        <w:pStyle w:val="5"/>
        <w:tabs>
          <w:tab w:val="right" w:leader="dot" w:pos="8296"/>
        </w:tabs>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 HYPERLINK \l "_Toc507610374" </w:instrText>
      </w:r>
      <w:r>
        <w:fldChar w:fldCharType="separate"/>
      </w:r>
      <w:r>
        <w:rPr>
          <w:rStyle w:val="9"/>
          <w:rFonts w:hint="eastAsia" w:ascii="微软雅黑" w:hAnsi="微软雅黑" w:eastAsia="微软雅黑"/>
        </w:rPr>
        <w:t>设计目标</w:t>
      </w:r>
      <w:r>
        <w:tab/>
      </w:r>
      <w:r>
        <w:fldChar w:fldCharType="begin"/>
      </w:r>
      <w:r>
        <w:instrText xml:space="preserve"> PAGEREF _Toc507610374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"_Toc507610375" </w:instrText>
      </w:r>
      <w:r>
        <w:fldChar w:fldCharType="separate"/>
      </w:r>
      <w:r>
        <w:rPr>
          <w:rStyle w:val="9"/>
          <w:rFonts w:hint="eastAsia" w:ascii="微软雅黑" w:hAnsi="微软雅黑" w:eastAsia="微软雅黑"/>
        </w:rPr>
        <w:t>技术选型和规范</w:t>
      </w:r>
      <w:r>
        <w:tab/>
      </w:r>
      <w:r>
        <w:fldChar w:fldCharType="begin"/>
      </w:r>
      <w:r>
        <w:instrText xml:space="preserve"> PAGEREF _Toc507610375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"_Toc507610376" </w:instrText>
      </w:r>
      <w:r>
        <w:fldChar w:fldCharType="separate"/>
      </w:r>
      <w:r>
        <w:rPr>
          <w:rStyle w:val="9"/>
          <w:rFonts w:hint="eastAsia" w:ascii="微软雅黑" w:hAnsi="微软雅黑" w:eastAsia="微软雅黑"/>
        </w:rPr>
        <w:t>技术优势</w:t>
      </w:r>
      <w:r>
        <w:tab/>
      </w:r>
      <w:r>
        <w:fldChar w:fldCharType="begin"/>
      </w:r>
      <w:r>
        <w:instrText xml:space="preserve"> PAGEREF _Toc507610376 \h </w:instrText>
      </w:r>
      <w:r>
        <w:fldChar w:fldCharType="separate"/>
      </w:r>
      <w:r>
        <w:t>3</w:t>
      </w:r>
      <w:r>
        <w:fldChar w:fldCharType="end"/>
      </w:r>
      <w:r>
        <w:fldChar w:fldCharType="end"/>
      </w:r>
    </w:p>
    <w:p>
      <w:pPr>
        <w:pStyle w:val="5"/>
        <w:tabs>
          <w:tab w:val="right" w:leader="dot" w:pos="8296"/>
        </w:tabs>
      </w:pPr>
      <w:r>
        <w:fldChar w:fldCharType="begin"/>
      </w:r>
      <w:r>
        <w:instrText xml:space="preserve"> HYPERLINK \l "_Toc507610377" </w:instrText>
      </w:r>
      <w:r>
        <w:fldChar w:fldCharType="separate"/>
      </w:r>
      <w:r>
        <w:rPr>
          <w:rStyle w:val="9"/>
          <w:rFonts w:hint="eastAsia" w:ascii="微软雅黑" w:hAnsi="微软雅黑" w:eastAsia="微软雅黑"/>
        </w:rPr>
        <w:t>风险控制：</w:t>
      </w:r>
      <w:r>
        <w:tab/>
      </w:r>
      <w:r>
        <w:fldChar w:fldCharType="begin"/>
      </w:r>
      <w:r>
        <w:instrText xml:space="preserve"> PAGEREF _Toc507610377 \h </w:instrText>
      </w:r>
      <w:r>
        <w:fldChar w:fldCharType="separate"/>
      </w:r>
      <w:r>
        <w:t>3</w:t>
      </w:r>
      <w:r>
        <w:fldChar w:fldCharType="end"/>
      </w:r>
      <w:r>
        <w:fldChar w:fldCharType="end"/>
      </w:r>
    </w:p>
    <w:p>
      <w:pPr>
        <w:pStyle w:val="5"/>
        <w:tabs>
          <w:tab w:val="right" w:leader="dot" w:pos="8296"/>
        </w:tabs>
      </w:pPr>
      <w:r>
        <w:fldChar w:fldCharType="begin"/>
      </w:r>
      <w:r>
        <w:instrText xml:space="preserve"> HYPERLINK \l "_Toc507610378" </w:instrText>
      </w:r>
      <w:r>
        <w:fldChar w:fldCharType="separate"/>
      </w:r>
      <w:r>
        <w:rPr>
          <w:rStyle w:val="9"/>
          <w:rFonts w:hint="eastAsia" w:ascii="微软雅黑" w:hAnsi="微软雅黑" w:eastAsia="微软雅黑"/>
        </w:rPr>
        <w:t>美工，架构设计：</w:t>
      </w:r>
      <w:r>
        <w:tab/>
      </w:r>
      <w:r>
        <w:fldChar w:fldCharType="begin"/>
      </w:r>
      <w:r>
        <w:instrText xml:space="preserve"> PAGEREF _Toc507610378 \h </w:instrText>
      </w:r>
      <w:r>
        <w:fldChar w:fldCharType="separate"/>
      </w:r>
      <w:r>
        <w:t>4</w:t>
      </w:r>
      <w:r>
        <w:fldChar w:fldCharType="end"/>
      </w:r>
      <w:r>
        <w:fldChar w:fldCharType="end"/>
      </w:r>
    </w:p>
    <w:p>
      <w:pPr>
        <w:pStyle w:val="5"/>
        <w:tabs>
          <w:tab w:val="right" w:leader="dot" w:pos="8296"/>
        </w:tabs>
      </w:pPr>
      <w:r>
        <w:fldChar w:fldCharType="begin"/>
      </w:r>
      <w:r>
        <w:instrText xml:space="preserve"> HYPERLINK \l "_Toc507610379" </w:instrText>
      </w:r>
      <w:r>
        <w:fldChar w:fldCharType="separate"/>
      </w:r>
      <w:r>
        <w:rPr>
          <w:rStyle w:val="9"/>
          <w:rFonts w:hint="eastAsia" w:ascii="微软雅黑" w:hAnsi="微软雅黑" w:eastAsia="微软雅黑"/>
        </w:rPr>
        <w:t>数据库设计：</w:t>
      </w:r>
      <w:r>
        <w:tab/>
      </w:r>
      <w:r>
        <w:fldChar w:fldCharType="begin"/>
      </w:r>
      <w:r>
        <w:instrText xml:space="preserve"> PAGEREF _Toc507610379 \h </w:instrText>
      </w:r>
      <w:r>
        <w:fldChar w:fldCharType="separate"/>
      </w:r>
      <w:r>
        <w:t>4</w:t>
      </w:r>
      <w:r>
        <w:fldChar w:fldCharType="end"/>
      </w:r>
      <w:r>
        <w:fldChar w:fldCharType="end"/>
      </w:r>
    </w:p>
    <w:p>
      <w:pPr>
        <w:pStyle w:val="5"/>
        <w:tabs>
          <w:tab w:val="right" w:leader="dot" w:pos="8296"/>
        </w:tabs>
      </w:pPr>
      <w:r>
        <w:fldChar w:fldCharType="begin"/>
      </w:r>
      <w:r>
        <w:instrText xml:space="preserve"> HYPERLINK \l "_Toc507610380" </w:instrText>
      </w:r>
      <w:r>
        <w:fldChar w:fldCharType="separate"/>
      </w:r>
      <w:r>
        <w:rPr>
          <w:rStyle w:val="9"/>
          <w:rFonts w:ascii="微软雅黑" w:hAnsi="微软雅黑" w:eastAsia="微软雅黑"/>
        </w:rPr>
        <w:t>Web</w:t>
      </w:r>
      <w:r>
        <w:rPr>
          <w:rStyle w:val="9"/>
          <w:rFonts w:hint="eastAsia" w:ascii="微软雅黑" w:hAnsi="微软雅黑" w:eastAsia="微软雅黑"/>
        </w:rPr>
        <w:t>前台设计：</w:t>
      </w:r>
      <w:r>
        <w:tab/>
      </w:r>
      <w:r>
        <w:fldChar w:fldCharType="begin"/>
      </w:r>
      <w:r>
        <w:instrText xml:space="preserve"> PAGEREF _Toc507610380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"_Toc507610381" </w:instrText>
      </w:r>
      <w:r>
        <w:fldChar w:fldCharType="separate"/>
      </w:r>
      <w:r>
        <w:rPr>
          <w:rStyle w:val="9"/>
          <w:rFonts w:ascii="微软雅黑" w:hAnsi="微软雅黑" w:eastAsia="微软雅黑"/>
        </w:rPr>
        <w:t>PHP</w:t>
      </w:r>
      <w:r>
        <w:rPr>
          <w:rStyle w:val="9"/>
          <w:rFonts w:hint="eastAsia" w:ascii="微软雅黑" w:hAnsi="微软雅黑" w:eastAsia="微软雅黑"/>
        </w:rPr>
        <w:t>工程师：</w:t>
      </w:r>
      <w:r>
        <w:tab/>
      </w:r>
      <w:r>
        <w:fldChar w:fldCharType="begin"/>
      </w:r>
      <w:r>
        <w:instrText xml:space="preserve"> PAGEREF _Toc507610381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"_Toc507610382" </w:instrText>
      </w:r>
      <w:r>
        <w:fldChar w:fldCharType="separate"/>
      </w:r>
      <w:r>
        <w:rPr>
          <w:rStyle w:val="9"/>
          <w:rFonts w:hint="eastAsia" w:ascii="微软雅黑" w:hAnsi="微软雅黑" w:eastAsia="微软雅黑"/>
        </w:rPr>
        <w:t>前后端集成及数据交互设计：</w:t>
      </w:r>
      <w:r>
        <w:tab/>
      </w:r>
      <w:r>
        <w:fldChar w:fldCharType="begin"/>
      </w:r>
      <w:r>
        <w:instrText xml:space="preserve"> PAGEREF _Toc507610382 \h </w:instrText>
      </w:r>
      <w:r>
        <w:fldChar w:fldCharType="separate"/>
      </w:r>
      <w:r>
        <w:t>6</w:t>
      </w:r>
      <w:r>
        <w:fldChar w:fldCharType="end"/>
      </w:r>
      <w:r>
        <w:fldChar w:fldCharType="end"/>
      </w:r>
    </w:p>
    <w:p>
      <w:pPr>
        <w:rPr>
          <w:rFonts w:ascii="微软雅黑" w:hAnsi="微软雅黑" w:eastAsia="微软雅黑"/>
        </w:rPr>
      </w:pPr>
      <w:r>
        <w:rPr>
          <w:rFonts w:ascii="微软雅黑" w:hAnsi="微软雅黑" w:eastAsia="微软雅黑"/>
        </w:rPr>
        <w:fldChar w:fldCharType="end"/>
      </w:r>
    </w:p>
    <w:p>
      <w:pPr>
        <w:widowControl/>
        <w:jc w:val="left"/>
        <w:rPr>
          <w:rFonts w:ascii="微软雅黑" w:hAnsi="微软雅黑" w:eastAsia="微软雅黑"/>
        </w:rPr>
      </w:pPr>
      <w:r>
        <w:rPr>
          <w:rFonts w:ascii="微软雅黑" w:hAnsi="微软雅黑" w:eastAsia="微软雅黑"/>
        </w:rPr>
        <w:br w:type="page"/>
      </w:r>
    </w:p>
    <w:p>
      <w:pPr>
        <w:pStyle w:val="2"/>
        <w:rPr>
          <w:rFonts w:ascii="微软雅黑" w:hAnsi="微软雅黑" w:eastAsia="微软雅黑"/>
        </w:rPr>
      </w:pPr>
      <w:bookmarkStart w:id="0" w:name="_Toc507610374"/>
      <w:r>
        <w:rPr>
          <w:rFonts w:hint="eastAsia" w:ascii="微软雅黑" w:hAnsi="微软雅黑" w:eastAsia="微软雅黑"/>
        </w:rPr>
        <w:t>设计目标</w:t>
      </w:r>
      <w:bookmarkEnd w:id="0"/>
    </w:p>
    <w:p>
      <w:pPr>
        <w:rPr>
          <w:rFonts w:ascii="微软雅黑" w:hAnsi="微软雅黑" w:eastAsia="微软雅黑"/>
        </w:rPr>
      </w:pPr>
      <w:r>
        <w:rPr>
          <w:rFonts w:hint="eastAsia" w:ascii="微软雅黑" w:hAnsi="微软雅黑" w:eastAsia="微软雅黑"/>
        </w:rPr>
        <w:t>实现共享衣橱项目相关业务的Web端首页，后台管理和APP（IOS、Android）应用。</w:t>
      </w:r>
    </w:p>
    <w:p>
      <w:pPr>
        <w:rPr>
          <w:rFonts w:ascii="微软雅黑" w:hAnsi="微软雅黑" w:eastAsia="微软雅黑"/>
        </w:rPr>
      </w:pPr>
      <w:r>
        <w:rPr>
          <w:rFonts w:hint="eastAsia" w:ascii="微软雅黑" w:hAnsi="微软雅黑" w:eastAsia="微软雅黑"/>
        </w:rPr>
        <w:t>APP名称：摩尔衣橱，More Closet</w:t>
      </w:r>
    </w:p>
    <w:p>
      <w:pPr>
        <w:rPr>
          <w:rFonts w:ascii="微软雅黑" w:hAnsi="微软雅黑" w:eastAsia="微软雅黑"/>
        </w:rPr>
      </w:pPr>
      <w:r>
        <w:rPr>
          <w:rFonts w:hint="eastAsia" w:ascii="微软雅黑" w:hAnsi="微软雅黑" w:eastAsia="微软雅黑"/>
        </w:rPr>
        <w:t>详细需求可参考《摩尔衣橱项目需求清单》</w:t>
      </w:r>
    </w:p>
    <w:p>
      <w:pPr>
        <w:pStyle w:val="2"/>
        <w:rPr>
          <w:rFonts w:ascii="微软雅黑" w:hAnsi="微软雅黑" w:eastAsia="微软雅黑"/>
        </w:rPr>
      </w:pPr>
      <w:bookmarkStart w:id="1" w:name="_Toc507610375"/>
      <w:r>
        <w:rPr>
          <w:rFonts w:ascii="微软雅黑" w:hAnsi="微软雅黑" w:eastAsia="微软雅黑"/>
        </w:rPr>
        <w:t>技术选型和规范</w:t>
      </w:r>
      <w:bookmarkEnd w:id="1"/>
    </w:p>
    <w:p>
      <w:pPr>
        <w:pStyle w:val="18"/>
        <w:numPr>
          <w:ilvl w:val="0"/>
          <w:numId w:val="1"/>
        </w:numPr>
        <w:ind w:firstLineChars="0"/>
        <w:rPr>
          <w:rFonts w:ascii="微软雅黑" w:hAnsi="微软雅黑" w:eastAsia="微软雅黑"/>
        </w:rPr>
      </w:pPr>
      <w:r>
        <w:rPr>
          <w:rFonts w:hint="eastAsia" w:ascii="微软雅黑" w:hAnsi="微软雅黑" w:eastAsia="微软雅黑"/>
        </w:rPr>
        <w:t>服务器：阿里云 LAMP+万网域名；</w:t>
      </w:r>
    </w:p>
    <w:p>
      <w:pPr>
        <w:pStyle w:val="18"/>
        <w:numPr>
          <w:ilvl w:val="0"/>
          <w:numId w:val="1"/>
        </w:numPr>
        <w:ind w:firstLineChars="0"/>
        <w:rPr>
          <w:rFonts w:ascii="微软雅黑" w:hAnsi="微软雅黑" w:eastAsia="微软雅黑"/>
        </w:rPr>
      </w:pPr>
      <w:r>
        <w:rPr>
          <w:rFonts w:hint="eastAsia" w:ascii="微软雅黑" w:hAnsi="微软雅黑" w:eastAsia="微软雅黑"/>
        </w:rPr>
        <w:t>使用三满科技的轻量级Bible框架简化设计思路和代码编写：</w:t>
      </w:r>
    </w:p>
    <w:p>
      <w:pPr>
        <w:pStyle w:val="18"/>
        <w:numPr>
          <w:ilvl w:val="1"/>
          <w:numId w:val="1"/>
        </w:numPr>
        <w:ind w:firstLineChars="0"/>
        <w:rPr>
          <w:rFonts w:ascii="微软雅黑" w:hAnsi="微软雅黑" w:eastAsia="微软雅黑"/>
        </w:rPr>
      </w:pPr>
      <w:r>
        <w:rPr>
          <w:rFonts w:hint="eastAsia" w:ascii="微软雅黑" w:hAnsi="微软雅黑" w:eastAsia="微软雅黑"/>
        </w:rPr>
        <w:t>所有业务操作（数据操作）统一用存储过程实现；  -  数据分析维护更清晰；</w:t>
      </w:r>
    </w:p>
    <w:p>
      <w:pPr>
        <w:pStyle w:val="18"/>
        <w:numPr>
          <w:ilvl w:val="1"/>
          <w:numId w:val="1"/>
        </w:numPr>
        <w:ind w:firstLineChars="0"/>
        <w:rPr>
          <w:rFonts w:ascii="微软雅黑" w:hAnsi="微软雅黑" w:eastAsia="微软雅黑"/>
        </w:rPr>
      </w:pPr>
      <w:r>
        <w:rPr>
          <w:rFonts w:hint="eastAsia" w:ascii="微软雅黑" w:hAnsi="微软雅黑" w:eastAsia="微软雅黑"/>
        </w:rPr>
        <w:t>服务器PHP层不对数据进行过多的处理直接透传给前端；- 减轻服务器负荷；</w:t>
      </w:r>
    </w:p>
    <w:p>
      <w:pPr>
        <w:pStyle w:val="18"/>
        <w:numPr>
          <w:ilvl w:val="1"/>
          <w:numId w:val="1"/>
        </w:numPr>
        <w:ind w:firstLineChars="0"/>
        <w:rPr>
          <w:rFonts w:ascii="微软雅黑" w:hAnsi="微软雅黑" w:eastAsia="微软雅黑"/>
        </w:rPr>
      </w:pPr>
      <w:r>
        <w:rPr>
          <w:rFonts w:hint="eastAsia" w:ascii="微软雅黑" w:hAnsi="微软雅黑" w:eastAsia="微软雅黑"/>
        </w:rPr>
        <w:t>前端通过Js将数据格式化展现在UI中； - 数据处理前移缩短了交互时间；</w:t>
      </w:r>
    </w:p>
    <w:p>
      <w:pPr>
        <w:pStyle w:val="18"/>
        <w:numPr>
          <w:ilvl w:val="1"/>
          <w:numId w:val="1"/>
        </w:numPr>
        <w:ind w:firstLineChars="0"/>
        <w:rPr>
          <w:rFonts w:ascii="微软雅黑" w:hAnsi="微软雅黑" w:eastAsia="微软雅黑"/>
        </w:rPr>
      </w:pPr>
      <w:r>
        <w:rPr>
          <w:rFonts w:hint="eastAsia" w:ascii="微软雅黑" w:hAnsi="微软雅黑" w:eastAsia="微软雅黑"/>
        </w:rPr>
        <w:t>数据的更新、提交全部通过Ajax方式实现； - 减少页面数量、获得更好的感知；</w:t>
      </w:r>
    </w:p>
    <w:p>
      <w:pPr>
        <w:pStyle w:val="18"/>
        <w:numPr>
          <w:ilvl w:val="1"/>
          <w:numId w:val="1"/>
        </w:numPr>
        <w:ind w:firstLineChars="0"/>
        <w:rPr>
          <w:rFonts w:ascii="微软雅黑" w:hAnsi="微软雅黑" w:eastAsia="微软雅黑"/>
        </w:rPr>
      </w:pPr>
      <w:r>
        <w:rPr>
          <w:rFonts w:hint="eastAsia" w:ascii="微软雅黑" w:hAnsi="微软雅黑" w:eastAsia="微软雅黑"/>
        </w:rPr>
        <w:t>UI页面设计模块化，模版化，极大提高开发速度和协调性；</w:t>
      </w:r>
    </w:p>
    <w:p>
      <w:pPr>
        <w:pStyle w:val="18"/>
        <w:numPr>
          <w:ilvl w:val="0"/>
          <w:numId w:val="1"/>
        </w:numPr>
        <w:ind w:firstLineChars="0"/>
        <w:rPr>
          <w:rFonts w:ascii="微软雅黑" w:hAnsi="微软雅黑" w:eastAsia="微软雅黑"/>
        </w:rPr>
      </w:pPr>
      <w:r>
        <w:rPr>
          <w:rFonts w:hint="eastAsia" w:ascii="微软雅黑" w:hAnsi="微软雅黑" w:eastAsia="微软雅黑"/>
        </w:rPr>
        <w:t>聚焦于业务实质，注重数据的整洁，交互逻辑的实现大部分由js完成；</w:t>
      </w:r>
    </w:p>
    <w:p>
      <w:pPr>
        <w:pStyle w:val="18"/>
        <w:numPr>
          <w:ilvl w:val="0"/>
          <w:numId w:val="1"/>
        </w:numPr>
        <w:ind w:firstLineChars="0"/>
        <w:rPr>
          <w:rFonts w:ascii="微软雅黑" w:hAnsi="微软雅黑" w:eastAsia="微软雅黑"/>
        </w:rPr>
      </w:pPr>
      <w:r>
        <w:rPr>
          <w:rFonts w:hint="eastAsia" w:ascii="微软雅黑" w:hAnsi="微软雅黑" w:eastAsia="微软雅黑"/>
        </w:rPr>
        <w:t>使用流行的前台Bootstrap框架和APICloud快速实现界面呈现；</w:t>
      </w:r>
    </w:p>
    <w:p>
      <w:pPr>
        <w:pStyle w:val="18"/>
        <w:numPr>
          <w:ilvl w:val="0"/>
          <w:numId w:val="1"/>
        </w:numPr>
        <w:ind w:firstLineChars="0"/>
        <w:rPr>
          <w:rFonts w:ascii="微软雅黑" w:hAnsi="微软雅黑" w:eastAsia="微软雅黑"/>
        </w:rPr>
      </w:pPr>
      <w:r>
        <w:rPr>
          <w:rFonts w:hint="eastAsia" w:ascii="微软雅黑" w:hAnsi="微软雅黑" w:eastAsia="微软雅黑"/>
        </w:rPr>
        <w:t>项目进度跟踪和分解分配，文档管理，使用</w:t>
      </w:r>
      <w:r>
        <w:fldChar w:fldCharType="begin"/>
      </w:r>
      <w:r>
        <w:instrText xml:space="preserve"> HYPERLINK "https://app.geeseteam.com/" </w:instrText>
      </w:r>
      <w:r>
        <w:fldChar w:fldCharType="separate"/>
      </w:r>
      <w:r>
        <w:rPr>
          <w:rStyle w:val="9"/>
          <w:rFonts w:ascii="微软雅黑" w:hAnsi="微软雅黑" w:eastAsia="微软雅黑"/>
        </w:rPr>
        <w:t>https://app.geeseteam.com/</w:t>
      </w:r>
      <w:r>
        <w:rPr>
          <w:rStyle w:val="9"/>
          <w:rFonts w:ascii="微软雅黑" w:hAnsi="微软雅黑" w:eastAsia="微软雅黑"/>
        </w:rPr>
        <w:fldChar w:fldCharType="end"/>
      </w:r>
      <w:r>
        <w:rPr>
          <w:rFonts w:hint="eastAsia" w:ascii="微软雅黑" w:hAnsi="微软雅黑" w:eastAsia="微软雅黑"/>
        </w:rPr>
        <w:t xml:space="preserve"> 在线平台</w:t>
      </w:r>
    </w:p>
    <w:p>
      <w:pPr>
        <w:pStyle w:val="18"/>
        <w:numPr>
          <w:ilvl w:val="0"/>
          <w:numId w:val="1"/>
        </w:numPr>
        <w:ind w:firstLineChars="0"/>
        <w:rPr>
          <w:rFonts w:ascii="微软雅黑" w:hAnsi="微软雅黑" w:eastAsia="微软雅黑"/>
        </w:rPr>
      </w:pPr>
      <w:r>
        <w:rPr>
          <w:rFonts w:hint="eastAsia" w:ascii="微软雅黑" w:hAnsi="微软雅黑" w:eastAsia="微软雅黑"/>
        </w:rPr>
        <w:t>开发工具：</w:t>
      </w:r>
    </w:p>
    <w:p>
      <w:pPr>
        <w:pStyle w:val="18"/>
        <w:numPr>
          <w:ilvl w:val="1"/>
          <w:numId w:val="1"/>
        </w:numPr>
        <w:ind w:firstLineChars="0"/>
        <w:rPr>
          <w:rFonts w:ascii="微软雅黑" w:hAnsi="微软雅黑" w:eastAsia="微软雅黑"/>
        </w:rPr>
      </w:pPr>
      <w:r>
        <w:rPr>
          <w:rFonts w:hint="eastAsia" w:ascii="微软雅黑" w:hAnsi="微软雅黑" w:eastAsia="微软雅黑"/>
        </w:rPr>
        <w:t>WAMP：本地数据库，网站调试；【数据库、后端工程师】</w:t>
      </w:r>
    </w:p>
    <w:p>
      <w:pPr>
        <w:pStyle w:val="18"/>
        <w:numPr>
          <w:ilvl w:val="1"/>
          <w:numId w:val="1"/>
        </w:numPr>
        <w:ind w:firstLineChars="0"/>
        <w:rPr>
          <w:rFonts w:ascii="微软雅黑" w:hAnsi="微软雅黑" w:eastAsia="微软雅黑"/>
        </w:rPr>
      </w:pPr>
      <w:r>
        <w:rPr>
          <w:rFonts w:hint="eastAsia" w:ascii="微软雅黑" w:hAnsi="微软雅黑" w:eastAsia="微软雅黑"/>
        </w:rPr>
        <w:t>PHPMyadmin：数据库创建，存储过程编写；【数据库】</w:t>
      </w:r>
    </w:p>
    <w:p>
      <w:pPr>
        <w:pStyle w:val="18"/>
        <w:numPr>
          <w:ilvl w:val="1"/>
          <w:numId w:val="1"/>
        </w:numPr>
        <w:ind w:firstLineChars="0"/>
        <w:rPr>
          <w:rFonts w:ascii="微软雅黑" w:hAnsi="微软雅黑" w:eastAsia="微软雅黑"/>
        </w:rPr>
      </w:pPr>
      <w:r>
        <w:rPr>
          <w:rFonts w:hint="eastAsia" w:ascii="微软雅黑" w:hAnsi="微软雅黑" w:eastAsia="微软雅黑"/>
        </w:rPr>
        <w:t>Hbuilder：CSS，HTML5，JS代码编辑器；【前台css，js】</w:t>
      </w:r>
    </w:p>
    <w:p>
      <w:pPr>
        <w:pStyle w:val="18"/>
        <w:numPr>
          <w:ilvl w:val="1"/>
          <w:numId w:val="1"/>
        </w:numPr>
        <w:ind w:firstLineChars="0"/>
        <w:rPr>
          <w:rFonts w:ascii="微软雅黑" w:hAnsi="微软雅黑" w:eastAsia="微软雅黑"/>
        </w:rPr>
      </w:pPr>
      <w:r>
        <w:rPr>
          <w:rFonts w:hint="eastAsia" w:ascii="微软雅黑" w:hAnsi="微软雅黑" w:eastAsia="微软雅黑"/>
        </w:rPr>
        <w:t>APICloud Studio2 （带SVN）：APP界面开发；【APP】</w:t>
      </w:r>
    </w:p>
    <w:p>
      <w:pPr>
        <w:pStyle w:val="18"/>
        <w:numPr>
          <w:ilvl w:val="1"/>
          <w:numId w:val="1"/>
        </w:numPr>
        <w:ind w:firstLineChars="0"/>
        <w:rPr>
          <w:rFonts w:ascii="微软雅黑" w:hAnsi="微软雅黑" w:eastAsia="微软雅黑"/>
        </w:rPr>
      </w:pPr>
      <w:r>
        <w:rPr>
          <w:rFonts w:hint="eastAsia" w:ascii="微软雅黑" w:hAnsi="微软雅黑" w:eastAsia="微软雅黑"/>
        </w:rPr>
        <w:t>Netbeans：PHP代码编辑，quanwutong【PHP】</w:t>
      </w:r>
    </w:p>
    <w:p>
      <w:pPr>
        <w:pStyle w:val="2"/>
        <w:rPr>
          <w:del w:id="0" w:author="User" w:date="2018-03-02T16:41:00Z"/>
          <w:rFonts w:ascii="微软雅黑" w:hAnsi="微软雅黑" w:eastAsia="微软雅黑"/>
        </w:rPr>
      </w:pPr>
      <w:del w:id="1" w:author="User" w:date="2018-03-02T16:41:00Z">
        <w:r>
          <w:rPr>
            <w:rFonts w:ascii="微软雅黑" w:hAnsi="微软雅黑" w:eastAsia="微软雅黑"/>
          </w:rPr>
          <w:delText>团队构成</w:delText>
        </w:r>
      </w:del>
    </w:p>
    <w:p>
      <w:pPr>
        <w:rPr>
          <w:del w:id="2" w:author="User" w:date="2018-03-02T16:41:00Z"/>
          <w:rFonts w:ascii="微软雅黑" w:hAnsi="微软雅黑" w:eastAsia="微软雅黑"/>
        </w:rPr>
      </w:pPr>
      <w:del w:id="3" w:author="User" w:date="2018-03-02T16:41:00Z">
        <w:r>
          <w:rPr>
            <w:rFonts w:hint="eastAsia" w:ascii="微软雅黑" w:hAnsi="微软雅黑" w:eastAsia="微软雅黑"/>
          </w:rPr>
          <w:delText>项目管理：三满</w:delText>
        </w:r>
      </w:del>
    </w:p>
    <w:p>
      <w:pPr>
        <w:rPr>
          <w:del w:id="4" w:author="User" w:date="2018-03-02T16:41:00Z"/>
          <w:rFonts w:ascii="微软雅黑" w:hAnsi="微软雅黑" w:eastAsia="微软雅黑"/>
        </w:rPr>
      </w:pPr>
      <w:del w:id="5" w:author="User" w:date="2018-03-02T16:41:00Z">
        <w:r>
          <w:rPr>
            <w:rFonts w:hint="eastAsia" w:ascii="微软雅黑" w:hAnsi="微软雅黑" w:eastAsia="微软雅黑"/>
          </w:rPr>
          <w:delText>美工：李爱平 大麦设计工作室主任 河北军需学院副教授</w:delText>
        </w:r>
      </w:del>
    </w:p>
    <w:p>
      <w:pPr>
        <w:rPr>
          <w:del w:id="6" w:author="User" w:date="2018-03-02T16:41:00Z"/>
          <w:rFonts w:ascii="微软雅黑" w:hAnsi="微软雅黑" w:eastAsia="微软雅黑"/>
        </w:rPr>
      </w:pPr>
      <w:del w:id="7" w:author="User" w:date="2018-03-02T16:41:00Z">
        <w:r>
          <w:rPr>
            <w:rFonts w:hint="eastAsia" w:ascii="微软雅黑" w:hAnsi="微软雅黑" w:eastAsia="微软雅黑"/>
          </w:rPr>
          <w:tab/>
        </w:r>
      </w:del>
      <w:del w:id="8" w:author="User" w:date="2018-03-02T16:41:00Z">
        <w:r>
          <w:rPr>
            <w:rFonts w:hint="eastAsia" w:ascii="微软雅黑" w:hAnsi="微软雅黑" w:eastAsia="微软雅黑"/>
            <w:sz w:val="13"/>
          </w:rPr>
          <w:delText>为出版社杂志社设计彩页，封面，广告设计宣传页等：东北师范，河北美术，华南理工，西安交大出</w:delText>
        </w:r>
      </w:del>
    </w:p>
    <w:p>
      <w:pPr>
        <w:rPr>
          <w:del w:id="9" w:author="User" w:date="2018-03-02T16:41:00Z"/>
          <w:rFonts w:ascii="微软雅黑" w:hAnsi="微软雅黑" w:eastAsia="微软雅黑"/>
        </w:rPr>
      </w:pPr>
      <w:del w:id="10" w:author="User" w:date="2018-03-02T16:41:00Z">
        <w:r>
          <w:rPr>
            <w:rFonts w:hint="eastAsia" w:ascii="微软雅黑" w:hAnsi="微软雅黑" w:eastAsia="微软雅黑"/>
          </w:rPr>
          <w:delText>APP设计：孙正茂 APICloud官网经验工程师，郑万盛 APICloud官网经验工程师</w:delText>
        </w:r>
      </w:del>
    </w:p>
    <w:p>
      <w:pPr>
        <w:rPr>
          <w:del w:id="11" w:author="User" w:date="2018-03-02T16:41:00Z"/>
          <w:rFonts w:ascii="微软雅黑" w:hAnsi="微软雅黑" w:eastAsia="微软雅黑"/>
        </w:rPr>
      </w:pPr>
      <w:del w:id="12" w:author="User" w:date="2018-03-02T16:41:00Z">
        <w:r>
          <w:rPr>
            <w:rFonts w:hint="eastAsia" w:ascii="微软雅黑" w:hAnsi="微软雅黑" w:eastAsia="微软雅黑"/>
          </w:rPr>
          <w:tab/>
        </w:r>
      </w:del>
      <w:del w:id="13" w:author="User" w:date="2018-03-02T16:41:00Z">
        <w:r>
          <w:rPr>
            <w:rFonts w:hint="eastAsia" w:ascii="微软雅黑" w:hAnsi="微软雅黑" w:eastAsia="微软雅黑"/>
            <w:sz w:val="13"/>
          </w:rPr>
          <w:delText>有APICloud官网认证证书，有端到端APP开发，发布经验</w:delText>
        </w:r>
      </w:del>
    </w:p>
    <w:p>
      <w:pPr>
        <w:rPr>
          <w:del w:id="14" w:author="User" w:date="2018-03-02T16:41:00Z"/>
          <w:rFonts w:ascii="微软雅黑" w:hAnsi="微软雅黑" w:eastAsia="微软雅黑"/>
        </w:rPr>
      </w:pPr>
      <w:del w:id="15" w:author="User" w:date="2018-03-02T16:41:00Z">
        <w:r>
          <w:rPr>
            <w:rFonts w:hint="eastAsia" w:ascii="微软雅黑" w:hAnsi="微软雅黑" w:eastAsia="微软雅黑"/>
          </w:rPr>
          <w:delText>数据库：</w:delText>
        </w:r>
      </w:del>
    </w:p>
    <w:p>
      <w:pPr>
        <w:rPr>
          <w:del w:id="16" w:author="User" w:date="2018-03-02T16:41:00Z"/>
          <w:rFonts w:ascii="微软雅黑" w:hAnsi="微软雅黑" w:eastAsia="微软雅黑"/>
        </w:rPr>
      </w:pPr>
      <w:del w:id="17" w:author="User" w:date="2018-03-02T16:41:00Z">
        <w:r>
          <w:rPr>
            <w:rFonts w:hint="eastAsia" w:ascii="微软雅黑" w:hAnsi="微软雅黑" w:eastAsia="微软雅黑"/>
          </w:rPr>
          <w:delText>PC界面：</w:delText>
        </w:r>
      </w:del>
    </w:p>
    <w:p>
      <w:pPr>
        <w:pStyle w:val="2"/>
        <w:rPr>
          <w:rFonts w:ascii="微软雅黑" w:hAnsi="微软雅黑" w:eastAsia="微软雅黑"/>
        </w:rPr>
      </w:pPr>
      <w:bookmarkStart w:id="2" w:name="_Toc507610376"/>
      <w:r>
        <w:rPr>
          <w:rFonts w:hint="eastAsia" w:ascii="微软雅黑" w:hAnsi="微软雅黑" w:eastAsia="微软雅黑"/>
        </w:rPr>
        <w:t>技术优势</w:t>
      </w:r>
      <w:bookmarkEnd w:id="2"/>
    </w:p>
    <w:p>
      <w:pPr>
        <w:pStyle w:val="18"/>
        <w:numPr>
          <w:ilvl w:val="0"/>
          <w:numId w:val="2"/>
        </w:numPr>
        <w:ind w:firstLineChars="0"/>
        <w:rPr>
          <w:rFonts w:ascii="微软雅黑" w:hAnsi="微软雅黑" w:eastAsia="微软雅黑"/>
        </w:rPr>
      </w:pPr>
      <w:r>
        <w:rPr>
          <w:rFonts w:hint="eastAsia" w:ascii="微软雅黑" w:hAnsi="微软雅黑" w:eastAsia="微软雅黑"/>
        </w:rPr>
        <w:t>引入APICloud平台，一次开发直接生成IOS和安卓两个APP，提高开发效率；</w:t>
      </w:r>
    </w:p>
    <w:p>
      <w:pPr>
        <w:pStyle w:val="18"/>
        <w:numPr>
          <w:ilvl w:val="0"/>
          <w:numId w:val="2"/>
        </w:numPr>
        <w:ind w:left="0" w:firstLine="0" w:firstLineChars="0"/>
        <w:rPr>
          <w:rFonts w:ascii="微软雅黑" w:hAnsi="微软雅黑" w:eastAsia="微软雅黑"/>
        </w:rPr>
        <w:pPrChange w:id="18" w:author="Kevin" w:date="2018-03-03T19:48:48Z">
          <w:pPr>
            <w:pStyle w:val="18"/>
            <w:numPr>
              <w:ilvl w:val="0"/>
              <w:numId w:val="2"/>
            </w:numPr>
            <w:ind w:firstLineChars="0"/>
          </w:pPr>
        </w:pPrChange>
      </w:pPr>
      <w:r>
        <w:rPr>
          <w:rFonts w:hint="eastAsia" w:ascii="微软雅黑" w:hAnsi="微软雅黑" w:eastAsia="微软雅黑"/>
        </w:rPr>
        <w:t>引入APICloud平台，大量成熟功能模块，可快速集成，免去原生Java代码的开发过程；</w:t>
      </w:r>
      <w:ins w:id="19" w:author="Kevin" w:date="2018-03-03T19:48:45Z">
        <w:r>
          <w:rPr>
            <w:rFonts w:hint="eastAsia" w:ascii="微软雅黑" w:hAnsi="微软雅黑" w:eastAsia="微软雅黑"/>
            <w:lang w:val="en-US" w:eastAsia="zh-CN"/>
          </w:rPr>
          <w:t>aja</w:t>
        </w:r>
      </w:ins>
      <w:ins w:id="20" w:author="Kevin" w:date="2018-03-03T19:48:46Z">
        <w:r>
          <w:rPr>
            <w:rFonts w:hint="eastAsia" w:ascii="微软雅黑" w:hAnsi="微软雅黑" w:eastAsia="微软雅黑"/>
            <w:lang w:val="en-US" w:eastAsia="zh-CN"/>
          </w:rPr>
          <w:t>x</w:t>
        </w:r>
      </w:ins>
    </w:p>
    <w:p>
      <w:pPr>
        <w:pStyle w:val="18"/>
        <w:numPr>
          <w:ilvl w:val="0"/>
          <w:numId w:val="2"/>
        </w:numPr>
        <w:ind w:firstLineChars="0"/>
        <w:rPr>
          <w:rFonts w:ascii="微软雅黑" w:hAnsi="微软雅黑" w:eastAsia="微软雅黑"/>
        </w:rPr>
      </w:pPr>
      <w:r>
        <w:rPr>
          <w:rFonts w:hint="eastAsia" w:ascii="微软雅黑" w:hAnsi="微软雅黑" w:eastAsia="微软雅黑"/>
        </w:rPr>
        <w:t>Bible框架实现了数据，后台PHP，前台UI的完全隔离，各模块可独立开发和调试，提高效率；</w:t>
      </w:r>
    </w:p>
    <w:p>
      <w:pPr>
        <w:pStyle w:val="18"/>
        <w:numPr>
          <w:ilvl w:val="0"/>
          <w:numId w:val="2"/>
        </w:numPr>
        <w:ind w:firstLineChars="0"/>
        <w:rPr>
          <w:rFonts w:ascii="微软雅黑" w:hAnsi="微软雅黑" w:eastAsia="微软雅黑"/>
        </w:rPr>
      </w:pPr>
      <w:r>
        <w:rPr>
          <w:rFonts w:hint="eastAsia" w:ascii="微软雅黑" w:hAnsi="微软雅黑" w:eastAsia="微软雅黑"/>
        </w:rPr>
        <w:t>Bible框架实现了界面开发的模版化和模块化，不管有多少网页，只要网页中有雷同的内容，这段雷同的内容在项目中只需要编辑一次</w:t>
      </w:r>
    </w:p>
    <w:p>
      <w:pPr>
        <w:pStyle w:val="2"/>
        <w:rPr>
          <w:rFonts w:ascii="微软雅黑" w:hAnsi="微软雅黑" w:eastAsia="微软雅黑"/>
        </w:rPr>
      </w:pPr>
      <w:bookmarkStart w:id="3" w:name="_Toc507610377"/>
      <w:r>
        <w:rPr>
          <w:rFonts w:hint="eastAsia" w:ascii="微软雅黑" w:hAnsi="微软雅黑" w:eastAsia="微软雅黑"/>
        </w:rPr>
        <w:t>风险控制：</w:t>
      </w:r>
      <w:bookmarkEnd w:id="3"/>
    </w:p>
    <w:p>
      <w:pPr>
        <w:pStyle w:val="18"/>
        <w:numPr>
          <w:ilvl w:val="0"/>
          <w:numId w:val="1"/>
        </w:numPr>
        <w:ind w:firstLineChars="0"/>
        <w:rPr>
          <w:rFonts w:ascii="微软雅黑" w:hAnsi="微软雅黑" w:eastAsia="微软雅黑"/>
        </w:rPr>
      </w:pPr>
      <w:r>
        <w:rPr>
          <w:rFonts w:hint="eastAsia" w:ascii="微软雅黑" w:hAnsi="微软雅黑" w:eastAsia="微软雅黑"/>
        </w:rPr>
        <w:t>业务逻辑代码完全独立开发，似懂非懂，不了解原理的代码一律不使用，避免了问题定位，源代码读取的时间；</w:t>
      </w:r>
    </w:p>
    <w:p>
      <w:pPr>
        <w:pStyle w:val="18"/>
        <w:numPr>
          <w:ilvl w:val="0"/>
          <w:numId w:val="1"/>
        </w:numPr>
        <w:ind w:firstLineChars="0"/>
        <w:rPr>
          <w:rFonts w:ascii="微软雅黑" w:hAnsi="微软雅黑" w:eastAsia="微软雅黑"/>
        </w:rPr>
      </w:pPr>
      <w:r>
        <w:rPr>
          <w:rFonts w:hint="eastAsia" w:ascii="微软雅黑" w:hAnsi="微软雅黑" w:eastAsia="微软雅黑"/>
        </w:rPr>
        <w:t>项目开发使用的是最流行的语言和技术，技术支撑人员非常多，交接简单；</w:t>
      </w:r>
    </w:p>
    <w:p>
      <w:pPr>
        <w:pStyle w:val="18"/>
        <w:numPr>
          <w:ilvl w:val="0"/>
          <w:numId w:val="1"/>
        </w:numPr>
        <w:ind w:firstLineChars="0"/>
        <w:rPr>
          <w:rFonts w:ascii="微软雅黑" w:hAnsi="微软雅黑" w:eastAsia="微软雅黑"/>
        </w:rPr>
      </w:pPr>
      <w:r>
        <w:rPr>
          <w:rFonts w:hint="eastAsia" w:ascii="微软雅黑" w:hAnsi="微软雅黑" w:eastAsia="微软雅黑"/>
        </w:rPr>
        <w:t>申请APICloud VIP服务，阿里云VIP服务，紧急问题出现，会有官方专家一对一协助解决；</w:t>
      </w:r>
    </w:p>
    <w:p>
      <w:pPr>
        <w:pStyle w:val="2"/>
        <w:rPr>
          <w:rFonts w:ascii="微软雅黑" w:hAnsi="微软雅黑" w:eastAsia="微软雅黑"/>
        </w:rPr>
      </w:pPr>
      <w:bookmarkStart w:id="4" w:name="_Toc507610378"/>
      <w:r>
        <w:rPr>
          <w:rFonts w:hint="eastAsia" w:ascii="微软雅黑" w:hAnsi="微软雅黑" w:eastAsia="微软雅黑"/>
        </w:rPr>
        <w:t>美工，架构设计：</w:t>
      </w:r>
      <w:bookmarkEnd w:id="4"/>
    </w:p>
    <w:p>
      <w:pPr>
        <w:rPr>
          <w:rFonts w:ascii="微软雅黑" w:hAnsi="微软雅黑" w:eastAsia="微软雅黑"/>
        </w:rPr>
      </w:pPr>
      <w:r>
        <w:rPr>
          <w:rFonts w:hint="eastAsia" w:ascii="微软雅黑" w:hAnsi="微软雅黑" w:eastAsia="微软雅黑"/>
        </w:rPr>
        <w:t>【Scope】</w:t>
      </w:r>
    </w:p>
    <w:p>
      <w:pPr>
        <w:rPr>
          <w:rFonts w:ascii="微软雅黑" w:hAnsi="微软雅黑" w:eastAsia="微软雅黑"/>
        </w:rPr>
      </w:pPr>
      <w:r>
        <w:rPr>
          <w:rFonts w:hint="eastAsia" w:ascii="微软雅黑" w:hAnsi="微软雅黑" w:eastAsia="微软雅黑"/>
        </w:rPr>
        <w:t>美工负责整个站点的美学：风格，色调，前景色，背景色，字体，字体颜色，Logo，图片，链接样式，强调，警告，图标，文字描述等；</w:t>
      </w:r>
    </w:p>
    <w:p>
      <w:pPr>
        <w:rPr>
          <w:rFonts w:ascii="微软雅黑" w:hAnsi="微软雅黑" w:eastAsia="微软雅黑"/>
        </w:rPr>
      </w:pPr>
      <w:r>
        <w:rPr>
          <w:rFonts w:hint="eastAsia" w:ascii="微软雅黑" w:hAnsi="微软雅黑" w:eastAsia="微软雅黑"/>
        </w:rPr>
        <w:t>负责制定图片规范，比如图片格式，命名规则，图片大小等；</w:t>
      </w:r>
    </w:p>
    <w:p>
      <w:pPr>
        <w:rPr>
          <w:rFonts w:ascii="微软雅黑" w:hAnsi="微软雅黑" w:eastAsia="微软雅黑"/>
        </w:rPr>
      </w:pPr>
      <w:r>
        <w:rPr>
          <w:rFonts w:hint="eastAsia" w:ascii="微软雅黑" w:hAnsi="微软雅黑" w:eastAsia="微软雅黑"/>
        </w:rPr>
        <w:t>开发过程分两个阶段：</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第一个阶段需要快速的给出一套临时性图片，用于内部前台开发，调试用；并给出相应的规范供开发者参考；</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第二阶段是根据渐进的设计，开发者的反馈，客户的反馈，或者审美的提升，而给出的最终版图片，最终版图片只要一比一替换内部版的图片即可实现图片的更换；</w:t>
      </w:r>
    </w:p>
    <w:p>
      <w:pPr>
        <w:rPr>
          <w:rFonts w:ascii="微软雅黑" w:hAnsi="微软雅黑" w:eastAsia="微软雅黑"/>
        </w:rPr>
      </w:pPr>
      <w:r>
        <w:rPr>
          <w:rFonts w:hint="eastAsia" w:ascii="微软雅黑" w:hAnsi="微软雅黑" w:eastAsia="微软雅黑"/>
        </w:rPr>
        <w:t>【思路】</w:t>
      </w:r>
    </w:p>
    <w:p>
      <w:pPr>
        <w:pStyle w:val="18"/>
        <w:numPr>
          <w:ilvl w:val="0"/>
          <w:numId w:val="3"/>
        </w:numPr>
        <w:ind w:firstLineChars="0"/>
        <w:rPr>
          <w:rFonts w:ascii="微软雅黑" w:hAnsi="微软雅黑" w:eastAsia="微软雅黑"/>
        </w:rPr>
      </w:pPr>
      <w:r>
        <w:rPr>
          <w:rFonts w:hint="eastAsia" w:ascii="微软雅黑" w:hAnsi="微软雅黑" w:eastAsia="微软雅黑"/>
        </w:rPr>
        <w:t>Web首页样式 参考：</w:t>
      </w:r>
      <w:r>
        <w:fldChar w:fldCharType="begin"/>
      </w:r>
      <w:r>
        <w:instrText xml:space="preserve"> HYPERLINK "http://www.byton.com/" </w:instrText>
      </w:r>
      <w:r>
        <w:fldChar w:fldCharType="separate"/>
      </w:r>
      <w:r>
        <w:rPr>
          <w:rStyle w:val="9"/>
          <w:rFonts w:ascii="微软雅黑" w:hAnsi="微软雅黑" w:eastAsia="微软雅黑"/>
        </w:rPr>
        <w:t>http://www.byton.com/</w:t>
      </w:r>
      <w:r>
        <w:rPr>
          <w:rStyle w:val="9"/>
          <w:rFonts w:ascii="微软雅黑" w:hAnsi="微软雅黑" w:eastAsia="微软雅黑"/>
        </w:rPr>
        <w:fldChar w:fldCharType="end"/>
      </w:r>
    </w:p>
    <w:p>
      <w:pPr>
        <w:pStyle w:val="18"/>
        <w:numPr>
          <w:ilvl w:val="0"/>
          <w:numId w:val="3"/>
        </w:numPr>
        <w:ind w:firstLineChars="0"/>
        <w:rPr>
          <w:rFonts w:ascii="微软雅黑" w:hAnsi="微软雅黑" w:eastAsia="微软雅黑"/>
        </w:rPr>
      </w:pPr>
      <w:r>
        <w:rPr>
          <w:rFonts w:hint="eastAsia" w:ascii="微软雅黑" w:hAnsi="微软雅黑" w:eastAsia="微软雅黑"/>
        </w:rPr>
        <w:t>Web后台样式，参考：</w:t>
      </w:r>
      <w:r>
        <w:fldChar w:fldCharType="begin"/>
      </w:r>
      <w:r>
        <w:instrText xml:space="preserve"> HYPERLINK "http://wrapbootstrap.com/preview/WB0573SK0" </w:instrText>
      </w:r>
      <w:r>
        <w:fldChar w:fldCharType="separate"/>
      </w:r>
      <w:r>
        <w:rPr>
          <w:rStyle w:val="9"/>
          <w:rFonts w:ascii="微软雅黑" w:hAnsi="微软雅黑" w:eastAsia="微软雅黑"/>
        </w:rPr>
        <w:t>http://wrapbootstrap.com/preview/WB0573SK0</w:t>
      </w:r>
      <w:r>
        <w:rPr>
          <w:rStyle w:val="9"/>
          <w:rFonts w:ascii="微软雅黑" w:hAnsi="微软雅黑" w:eastAsia="微软雅黑"/>
        </w:rPr>
        <w:fldChar w:fldCharType="end"/>
      </w:r>
    </w:p>
    <w:p>
      <w:pPr>
        <w:pStyle w:val="18"/>
        <w:numPr>
          <w:ilvl w:val="0"/>
          <w:numId w:val="3"/>
        </w:numPr>
        <w:ind w:firstLineChars="0"/>
        <w:rPr>
          <w:rFonts w:ascii="微软雅黑" w:hAnsi="微软雅黑" w:eastAsia="微软雅黑"/>
          <w:rPrChange w:id="21" w:author="User" w:date="2018-03-02T17:34:00Z">
            <w:rPr/>
          </w:rPrChange>
        </w:rPr>
      </w:pPr>
      <w:r>
        <w:rPr>
          <w:rFonts w:hint="eastAsia" w:ascii="微软雅黑" w:hAnsi="微软雅黑" w:eastAsia="微软雅黑"/>
        </w:rPr>
        <w:t>App 样式，参考：女神派 + 流行元素</w:t>
      </w:r>
      <w:ins w:id="22" w:author="User" w:date="2018-03-02T17:15:00Z">
        <w:r>
          <w:rPr>
            <w:rFonts w:hint="eastAsia" w:ascii="微软雅黑" w:hAnsi="微软雅黑" w:eastAsia="微软雅黑"/>
          </w:rPr>
          <w:t>：</w:t>
        </w:r>
      </w:ins>
    </w:p>
    <w:p>
      <w:pPr>
        <w:pStyle w:val="18"/>
        <w:numPr>
          <w:ilvl w:val="1"/>
          <w:numId w:val="3"/>
        </w:numPr>
        <w:ind w:firstLineChars="0"/>
        <w:rPr>
          <w:rFonts w:ascii="微软雅黑" w:hAnsi="微软雅黑" w:eastAsia="微软雅黑"/>
        </w:rPr>
      </w:pPr>
      <w:r>
        <w:rPr>
          <w:rFonts w:hint="eastAsia" w:ascii="微软雅黑" w:hAnsi="微软雅黑" w:eastAsia="微软雅黑"/>
        </w:rPr>
        <w:t>Logo：简约大气，大牌，背景单一，不花里胡哨</w:t>
      </w:r>
    </w:p>
    <w:p>
      <w:pPr>
        <w:pStyle w:val="18"/>
        <w:numPr>
          <w:ilvl w:val="1"/>
          <w:numId w:val="3"/>
        </w:numPr>
        <w:ind w:firstLineChars="0"/>
        <w:rPr>
          <w:rFonts w:ascii="微软雅黑" w:hAnsi="微软雅黑" w:eastAsia="微软雅黑"/>
        </w:rPr>
      </w:pPr>
      <w:r>
        <w:rPr>
          <w:rFonts w:hint="eastAsia" w:ascii="微软雅黑" w:hAnsi="微软雅黑" w:eastAsia="微软雅黑"/>
        </w:rPr>
        <w:t>启动页：单色简约Logo（给出三份草图）</w:t>
      </w:r>
    </w:p>
    <w:p>
      <w:pPr>
        <w:pStyle w:val="18"/>
        <w:numPr>
          <w:ilvl w:val="1"/>
          <w:numId w:val="3"/>
        </w:numPr>
        <w:ind w:firstLineChars="0"/>
        <w:rPr>
          <w:rFonts w:ascii="微软雅黑" w:hAnsi="微软雅黑" w:eastAsia="微软雅黑"/>
        </w:rPr>
      </w:pPr>
      <w:r>
        <w:rPr>
          <w:rFonts w:hint="eastAsia" w:ascii="微软雅黑" w:hAnsi="微软雅黑" w:eastAsia="微软雅黑"/>
        </w:rPr>
        <w:t>广告引导页：倒计时</w:t>
      </w:r>
      <w:ins w:id="23" w:author="User" w:date="2018-03-02T17:34:00Z">
        <w:r>
          <w:rPr>
            <w:rFonts w:hint="eastAsia" w:ascii="微软雅黑" w:hAnsi="微软雅黑" w:eastAsia="微软雅黑"/>
          </w:rPr>
          <w:t>（内容可动态更改）</w:t>
        </w:r>
      </w:ins>
    </w:p>
    <w:p>
      <w:pPr>
        <w:pStyle w:val="18"/>
        <w:numPr>
          <w:ilvl w:val="1"/>
          <w:numId w:val="3"/>
        </w:numPr>
        <w:ind w:firstLineChars="0"/>
        <w:rPr>
          <w:ins w:id="24" w:author="User" w:date="2018-03-02T17:34:00Z"/>
          <w:rFonts w:ascii="微软雅黑" w:hAnsi="微软雅黑" w:eastAsia="微软雅黑"/>
        </w:rPr>
      </w:pPr>
      <w:r>
        <w:rPr>
          <w:rFonts w:hint="eastAsia" w:ascii="微软雅黑" w:hAnsi="微软雅黑" w:eastAsia="微软雅黑"/>
        </w:rPr>
        <w:t>推送功能：</w:t>
      </w:r>
    </w:p>
    <w:p>
      <w:pPr>
        <w:pStyle w:val="18"/>
        <w:numPr>
          <w:ilvl w:val="1"/>
          <w:numId w:val="3"/>
        </w:numPr>
        <w:ind w:firstLineChars="0"/>
        <w:rPr>
          <w:ins w:id="25" w:author="User" w:date="2018-03-02T17:34:00Z"/>
          <w:rFonts w:ascii="微软雅黑" w:hAnsi="微软雅黑" w:eastAsia="微软雅黑"/>
        </w:rPr>
      </w:pPr>
      <w:ins w:id="26" w:author="User" w:date="2018-03-02T17:34:00Z">
        <w:r>
          <w:rPr>
            <w:rFonts w:hint="eastAsia" w:ascii="微软雅黑" w:hAnsi="微软雅黑" w:eastAsia="微软雅黑"/>
          </w:rPr>
          <w:t>首页：</w:t>
        </w:r>
      </w:ins>
    </w:p>
    <w:p>
      <w:pPr>
        <w:pStyle w:val="18"/>
        <w:numPr>
          <w:ilvl w:val="0"/>
          <w:numId w:val="0"/>
        </w:numPr>
        <w:ind w:left="840" w:firstLine="0" w:firstLineChars="0"/>
        <w:jc w:val="left"/>
        <w:rPr>
          <w:rFonts w:ascii="微软雅黑" w:hAnsi="微软雅黑" w:eastAsia="微软雅黑"/>
        </w:rPr>
        <w:pPrChange w:id="27" w:author="User" w:date="2018-03-02T17:36:00Z">
          <w:pPr>
            <w:pStyle w:val="18"/>
            <w:numPr>
              <w:ilvl w:val="1"/>
              <w:numId w:val="3"/>
            </w:numPr>
            <w:ind w:left="840" w:hanging="420" w:firstLineChars="0"/>
          </w:pPr>
        </w:pPrChange>
      </w:pPr>
      <w:ins w:id="28" w:author="User" w:date="2018-03-02T17:34:00Z">
        <w:r>
          <w:rPr/>
          <w:drawing>
            <wp:inline distT="0" distB="0" distL="0" distR="0">
              <wp:extent cx="4914900" cy="78390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4914900" cy="7839075"/>
                      </a:xfrm>
                      <a:prstGeom prst="rect">
                        <a:avLst/>
                      </a:prstGeom>
                    </pic:spPr>
                  </pic:pic>
                </a:graphicData>
              </a:graphic>
            </wp:inline>
          </w:drawing>
        </w:r>
      </w:ins>
    </w:p>
    <w:p>
      <w:pPr>
        <w:widowControl/>
        <w:jc w:val="left"/>
        <w:rPr>
          <w:del w:id="30" w:author="User" w:date="2018-03-02T16:41:00Z"/>
          <w:rFonts w:ascii="微软雅黑" w:hAnsi="微软雅黑" w:eastAsia="微软雅黑"/>
        </w:rPr>
      </w:pPr>
      <w:r>
        <w:rPr>
          <w:rFonts w:ascii="微软雅黑" w:hAnsi="微软雅黑" w:eastAsia="微软雅黑"/>
        </w:rPr>
        <w:br w:type="page"/>
      </w:r>
    </w:p>
    <w:p>
      <w:pPr>
        <w:widowControl/>
        <w:ind w:left="-1275" w:leftChars="-607" w:right="0" w:rightChars="0"/>
        <w:jc w:val="left"/>
        <w:rPr>
          <w:rFonts w:ascii="微软雅黑" w:hAnsi="微软雅黑" w:eastAsia="微软雅黑"/>
        </w:rPr>
        <w:pPrChange w:id="31" w:author="User" w:date="2018-03-02T17:15:00Z">
          <w:pPr>
            <w:widowControl/>
            <w:ind w:left="-1701" w:leftChars="-810" w:right="-1758" w:rightChars="-837"/>
            <w:jc w:val="left"/>
          </w:pPr>
        </w:pPrChange>
      </w:pPr>
      <w:del w:id="32" w:author="User" w:date="2018-03-02T16:42:00Z">
        <w:r>
          <w:rPr>
            <w:rFonts w:ascii="微软雅黑" w:hAnsi="微软雅黑" w:eastAsia="微软雅黑"/>
          </w:rPr>
          <w:br w:type="page"/>
        </w:r>
      </w:del>
      <w:r>
        <w:rPr>
          <w:rFonts w:ascii="微软雅黑" w:hAnsi="微软雅黑" w:eastAsia="微软雅黑"/>
        </w:rPr>
        <w:drawing>
          <wp:inline distT="0" distB="0" distL="0" distR="0">
            <wp:extent cx="6694170" cy="3357245"/>
            <wp:effectExtent l="0" t="0" r="0" b="0"/>
            <wp:docPr id="2" name="图片 2" descr="E:\GoogleDrive\三满\业务拓展部\海外业务拓展部\马来西亚\Global Media\共享衣橱项目\03_设计\概要设计\开发平台已搭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GoogleDrive\三满\业务拓展部\海外业务拓展部\马来西亚\Global Media\共享衣橱项目\03_设计\概要设计\开发平台已搭建.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6697986" cy="3359172"/>
                    </a:xfrm>
                    <a:prstGeom prst="rect">
                      <a:avLst/>
                    </a:prstGeom>
                    <a:noFill/>
                    <a:ln>
                      <a:noFill/>
                    </a:ln>
                  </pic:spPr>
                </pic:pic>
              </a:graphicData>
            </a:graphic>
          </wp:inline>
        </w:drawing>
      </w:r>
      <w:del w:id="33" w:author="User" w:date="2018-03-02T16:57:00Z">
        <w:r>
          <w:rPr>
            <w:rFonts w:ascii="微软雅黑" w:hAnsi="微软雅黑" w:eastAsia="微软雅黑"/>
            <w:rPrChange w:id="36" w:author="" w:date="">
              <w:rPr/>
            </w:rPrChange>
          </w:rPr>
          <w:drawing>
            <wp:inline distT="0" distB="0" distL="0" distR="0">
              <wp:extent cx="7109460" cy="3613785"/>
              <wp:effectExtent l="0" t="0" r="0" b="5715"/>
              <wp:docPr id="1" name="图片 1" descr="E:\GoogleDrive\三满\业务拓展部\海外业务拓展部\马来西亚\Global Media\共享衣橱项目\03_设计\概要设计\APP数据统计分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GoogleDrive\三满\业务拓展部\海外业务拓展部\马来西亚\Global Media\共享衣橱项目\03_设计\概要设计\APP数据统计分析.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7110000" cy="3614400"/>
                      </a:xfrm>
                      <a:prstGeom prst="rect">
                        <a:avLst/>
                      </a:prstGeom>
                      <a:noFill/>
                      <a:ln>
                        <a:noFill/>
                      </a:ln>
                    </pic:spPr>
                  </pic:pic>
                </a:graphicData>
              </a:graphic>
            </wp:inline>
          </w:drawing>
        </w:r>
      </w:del>
    </w:p>
    <w:p>
      <w:pPr>
        <w:ind w:left="420"/>
        <w:rPr>
          <w:rFonts w:ascii="微软雅黑" w:hAnsi="微软雅黑" w:eastAsia="微软雅黑"/>
        </w:rPr>
      </w:pPr>
    </w:p>
    <w:p>
      <w:pPr>
        <w:rPr>
          <w:rFonts w:ascii="微软雅黑" w:hAnsi="微软雅黑" w:eastAsia="微软雅黑"/>
        </w:rPr>
      </w:pPr>
      <w:r>
        <w:rPr>
          <w:rFonts w:hint="eastAsia" w:ascii="微软雅黑" w:hAnsi="微软雅黑" w:eastAsia="微软雅黑"/>
        </w:rPr>
        <w:t>【详细输出】</w:t>
      </w:r>
    </w:p>
    <w:p>
      <w:pPr>
        <w:rPr>
          <w:rFonts w:ascii="微软雅黑" w:hAnsi="微软雅黑" w:eastAsia="微软雅黑"/>
        </w:rPr>
      </w:pPr>
      <w:r>
        <w:rPr>
          <w:rFonts w:hint="eastAsia" w:ascii="微软雅黑" w:hAnsi="微软雅黑" w:eastAsia="微软雅黑"/>
        </w:rPr>
        <w:t>&lt;Anex1_美工设计.xls&gt;</w:t>
      </w:r>
    </w:p>
    <w:p>
      <w:pPr>
        <w:pStyle w:val="2"/>
        <w:rPr>
          <w:rFonts w:ascii="微软雅黑" w:hAnsi="微软雅黑" w:eastAsia="微软雅黑"/>
        </w:rPr>
      </w:pPr>
      <w:bookmarkStart w:id="5" w:name="_Toc507610379"/>
      <w:r>
        <w:rPr>
          <w:rFonts w:ascii="微软雅黑" w:hAnsi="微软雅黑" w:eastAsia="微软雅黑"/>
        </w:rPr>
        <w:t>数据库设计：</w:t>
      </w:r>
      <w:bookmarkEnd w:id="5"/>
    </w:p>
    <w:p>
      <w:pPr>
        <w:rPr>
          <w:rFonts w:ascii="微软雅黑" w:hAnsi="微软雅黑" w:eastAsia="微软雅黑"/>
        </w:rPr>
      </w:pPr>
      <w:r>
        <w:rPr>
          <w:rFonts w:hint="eastAsia" w:ascii="微软雅黑" w:hAnsi="微软雅黑" w:eastAsia="微软雅黑"/>
        </w:rPr>
        <w:t>【Scope】</w:t>
      </w:r>
    </w:p>
    <w:p>
      <w:pPr>
        <w:rPr>
          <w:rFonts w:ascii="微软雅黑" w:hAnsi="微软雅黑" w:eastAsia="微软雅黑"/>
        </w:rPr>
      </w:pPr>
      <w:r>
        <w:rPr>
          <w:rFonts w:hint="eastAsia" w:ascii="微软雅黑" w:hAnsi="微软雅黑" w:eastAsia="微软雅黑"/>
        </w:rPr>
        <w:t>负责数据库的创建，设计，以及</w:t>
      </w:r>
      <w:r>
        <w:rPr>
          <w:rFonts w:ascii="微软雅黑" w:hAnsi="微软雅黑" w:eastAsia="微软雅黑"/>
        </w:rPr>
        <w:t>网站所用到的所有交互逻辑，直接从存储过程中实现；</w:t>
      </w:r>
    </w:p>
    <w:p>
      <w:pPr>
        <w:rPr>
          <w:rFonts w:ascii="微软雅黑" w:hAnsi="微软雅黑" w:eastAsia="微软雅黑"/>
        </w:rPr>
      </w:pPr>
      <w:r>
        <w:rPr>
          <w:rFonts w:hint="eastAsia" w:ascii="微软雅黑" w:hAnsi="微软雅黑" w:eastAsia="微软雅黑"/>
        </w:rPr>
        <w:t>设计的目标是网站中不能有任何一个地方需要通过PHP代码直接访问数据库；</w:t>
      </w:r>
    </w:p>
    <w:p>
      <w:pPr>
        <w:rPr>
          <w:ins w:id="37" w:author="User" w:date="2018-03-02T16:46:00Z"/>
          <w:rFonts w:ascii="微软雅黑" w:hAnsi="微软雅黑" w:eastAsia="微软雅黑"/>
        </w:rPr>
      </w:pPr>
      <w:r>
        <w:rPr>
          <w:rFonts w:ascii="微软雅黑" w:hAnsi="微软雅黑" w:eastAsia="微软雅黑"/>
        </w:rPr>
        <w:t>数据库使用Mysql，</w:t>
      </w:r>
      <w:r>
        <w:rPr>
          <w:rFonts w:hint="eastAsia" w:ascii="微软雅黑" w:hAnsi="微软雅黑" w:eastAsia="微软雅黑"/>
        </w:rPr>
        <w:t xml:space="preserve"> 设计数据库工具使用PHPmyAdmin</w:t>
      </w:r>
    </w:p>
    <w:p>
      <w:pPr>
        <w:rPr>
          <w:ins w:id="38" w:author="User" w:date="2018-03-02T16:46:00Z"/>
          <w:rFonts w:ascii="微软雅黑" w:hAnsi="微软雅黑" w:eastAsia="微软雅黑"/>
        </w:rPr>
      </w:pPr>
      <w:ins w:id="39" w:author="User" w:date="2018-03-02T16:46:00Z">
        <w:r>
          <w:rPr>
            <w:rFonts w:hint="eastAsia" w:ascii="微软雅黑" w:hAnsi="微软雅黑" w:eastAsia="微软雅黑"/>
          </w:rPr>
          <w:t>【思路】</w:t>
        </w:r>
      </w:ins>
    </w:p>
    <w:p>
      <w:pPr>
        <w:rPr>
          <w:ins w:id="40" w:author="User" w:date="2018-03-02T16:47:00Z"/>
          <w:rFonts w:ascii="微软雅黑" w:hAnsi="微软雅黑" w:eastAsia="微软雅黑"/>
          <w:sz w:val="18"/>
          <w:rPrChange w:id="41" w:author="User" w:date="2018-03-02T16:48:00Z">
            <w:rPr>
              <w:ins w:id="42" w:author="User" w:date="2018-03-02T16:47:00Z"/>
              <w:rFonts w:ascii="微软雅黑" w:hAnsi="微软雅黑" w:eastAsia="微软雅黑"/>
            </w:rPr>
          </w:rPrChange>
        </w:rPr>
      </w:pPr>
      <w:ins w:id="43" w:author="User" w:date="2018-03-02T16:48:00Z">
        <w:r>
          <w:rPr>
            <w:rFonts w:ascii="微软雅黑" w:hAnsi="微软雅黑" w:eastAsia="微软雅黑"/>
            <w:sz w:val="18"/>
            <w:rPrChange w:id="44" w:author="User" w:date="2018-03-02T16:48:00Z">
              <w:rPr>
                <w:rFonts w:ascii="微软雅黑" w:hAnsi="微软雅黑" w:eastAsia="微软雅黑"/>
              </w:rPr>
            </w:rPrChange>
          </w:rPr>
          <w:t>User：</w:t>
        </w:r>
      </w:ins>
      <w:ins w:id="45" w:author="User" w:date="2018-03-02T16:46:00Z">
        <w:r>
          <w:rPr>
            <w:rFonts w:hint="eastAsia" w:ascii="微软雅黑" w:hAnsi="微软雅黑" w:eastAsia="微软雅黑"/>
            <w:sz w:val="18"/>
            <w:rPrChange w:id="46" w:author="User" w:date="2018-03-02T16:48:00Z">
              <w:rPr>
                <w:rFonts w:hint="eastAsia" w:ascii="微软雅黑" w:hAnsi="微软雅黑" w:eastAsia="微软雅黑"/>
              </w:rPr>
            </w:rPrChange>
          </w:rPr>
          <w:t>用户登录，注册，角色，权限等作为独立的数据库进行设计</w:t>
        </w:r>
      </w:ins>
      <w:ins w:id="47" w:author="User" w:date="2018-03-02T16:47:00Z">
        <w:r>
          <w:rPr>
            <w:rFonts w:ascii="微软雅黑" w:hAnsi="微软雅黑" w:eastAsia="微软雅黑"/>
            <w:sz w:val="18"/>
            <w:rPrChange w:id="48" w:author="User" w:date="2018-03-02T16:48:00Z">
              <w:rPr>
                <w:rFonts w:ascii="微软雅黑" w:hAnsi="微软雅黑" w:eastAsia="微软雅黑"/>
              </w:rPr>
            </w:rPrChange>
          </w:rPr>
          <w:t xml:space="preserve"> – 优点：安全，易维护和拓展</w:t>
        </w:r>
      </w:ins>
      <w:ins w:id="49" w:author="User" w:date="2018-03-02T16:50:00Z">
        <w:r>
          <w:rPr>
            <w:rFonts w:hint="eastAsia" w:ascii="微软雅黑" w:hAnsi="微软雅黑" w:eastAsia="微软雅黑"/>
            <w:sz w:val="18"/>
          </w:rPr>
          <w:t>；</w:t>
        </w:r>
      </w:ins>
    </w:p>
    <w:p>
      <w:pPr>
        <w:rPr>
          <w:ins w:id="50" w:author="User" w:date="2018-03-02T16:50:00Z"/>
          <w:rFonts w:ascii="微软雅黑" w:hAnsi="微软雅黑" w:eastAsia="微软雅黑"/>
          <w:sz w:val="18"/>
        </w:rPr>
      </w:pPr>
      <w:ins w:id="51" w:author="User" w:date="2018-03-02T16:48:00Z">
        <w:r>
          <w:rPr>
            <w:rFonts w:ascii="微软雅黑" w:hAnsi="微软雅黑" w:eastAsia="微软雅黑"/>
            <w:sz w:val="18"/>
            <w:rPrChange w:id="52" w:author="User" w:date="2018-03-02T16:48:00Z">
              <w:rPr>
                <w:rFonts w:ascii="微软雅黑" w:hAnsi="微软雅黑" w:eastAsia="微软雅黑"/>
              </w:rPr>
            </w:rPrChange>
          </w:rPr>
          <w:t>Morecloset</w:t>
        </w:r>
      </w:ins>
      <w:ins w:id="53" w:author="User" w:date="2018-03-02T16:48:00Z">
        <w:r>
          <w:rPr>
            <w:rFonts w:hint="eastAsia" w:ascii="微软雅黑" w:hAnsi="微软雅黑" w:eastAsia="微软雅黑"/>
            <w:sz w:val="18"/>
            <w:rPrChange w:id="54" w:author="User" w:date="2018-03-02T16:48:00Z">
              <w:rPr>
                <w:rFonts w:hint="eastAsia" w:ascii="微软雅黑" w:hAnsi="微软雅黑" w:eastAsia="微软雅黑"/>
              </w:rPr>
            </w:rPrChange>
          </w:rPr>
          <w:t>数据库：</w:t>
        </w:r>
      </w:ins>
      <w:ins w:id="55" w:author="User" w:date="2018-03-02T16:49:00Z">
        <w:r>
          <w:rPr>
            <w:rFonts w:hint="eastAsia" w:ascii="微软雅黑" w:hAnsi="微软雅黑" w:eastAsia="微软雅黑"/>
            <w:sz w:val="18"/>
          </w:rPr>
          <w:t>模块化</w:t>
        </w:r>
      </w:ins>
      <w:ins w:id="56" w:author="User" w:date="2018-03-02T16:48:00Z">
        <w:r>
          <w:rPr>
            <w:rFonts w:hint="eastAsia" w:ascii="微软雅黑" w:hAnsi="微软雅黑" w:eastAsia="微软雅黑"/>
            <w:sz w:val="18"/>
          </w:rPr>
          <w:t>封装业务需要的数据</w:t>
        </w:r>
      </w:ins>
      <w:ins w:id="57" w:author="User" w:date="2018-03-02T16:49:00Z">
        <w:r>
          <w:rPr>
            <w:rFonts w:hint="eastAsia" w:ascii="微软雅黑" w:hAnsi="微软雅黑" w:eastAsia="微软雅黑"/>
            <w:sz w:val="18"/>
          </w:rPr>
          <w:t>，支撑后续未知的新业务思路</w:t>
        </w:r>
      </w:ins>
      <w:ins w:id="58" w:author="User" w:date="2018-03-02T16:50:00Z">
        <w:r>
          <w:rPr>
            <w:rFonts w:hint="eastAsia" w:ascii="微软雅黑" w:hAnsi="微软雅黑" w:eastAsia="微软雅黑"/>
            <w:sz w:val="18"/>
          </w:rPr>
          <w:t>出现后快速上线；</w:t>
        </w:r>
      </w:ins>
    </w:p>
    <w:p>
      <w:pPr>
        <w:rPr>
          <w:ins w:id="59" w:author="User" w:date="2018-03-02T16:57:00Z"/>
          <w:rFonts w:ascii="微软雅黑" w:hAnsi="微软雅黑" w:eastAsia="微软雅黑"/>
          <w:sz w:val="18"/>
        </w:rPr>
      </w:pPr>
      <w:ins w:id="60" w:author="User" w:date="2018-03-02T16:50:00Z">
        <w:r>
          <w:rPr>
            <w:rFonts w:hint="eastAsia" w:ascii="微软雅黑" w:hAnsi="微软雅黑" w:eastAsia="微软雅黑"/>
            <w:sz w:val="18"/>
          </w:rPr>
          <w:t>后台数据</w:t>
        </w:r>
      </w:ins>
      <w:ins w:id="61" w:author="User" w:date="2018-03-02T16:56:00Z">
        <w:r>
          <w:rPr>
            <w:rFonts w:hint="eastAsia" w:ascii="微软雅黑" w:hAnsi="微软雅黑" w:eastAsia="微软雅黑"/>
            <w:sz w:val="18"/>
          </w:rPr>
          <w:t>需要支撑各种各样灵活分析以供管理层决策</w:t>
        </w:r>
      </w:ins>
      <w:ins w:id="62" w:author="User" w:date="2018-03-02T16:57:00Z">
        <w:r>
          <w:rPr>
            <w:rFonts w:hint="eastAsia" w:ascii="微软雅黑" w:hAnsi="微软雅黑" w:eastAsia="微软雅黑"/>
            <w:sz w:val="18"/>
          </w:rPr>
          <w:t>谋划新的营销或商业活动：</w:t>
        </w:r>
      </w:ins>
    </w:p>
    <w:p>
      <w:pPr>
        <w:rPr>
          <w:ins w:id="63" w:author="User" w:date="2018-03-02T16:57:00Z"/>
          <w:rFonts w:ascii="微软雅黑" w:hAnsi="微软雅黑" w:eastAsia="微软雅黑"/>
          <w:sz w:val="18"/>
        </w:rPr>
      </w:pPr>
      <w:ins w:id="64" w:author="User" w:date="2018-03-02T16:57:00Z">
        <w:r>
          <w:rPr>
            <w:rFonts w:hint="eastAsia" w:ascii="微软雅黑" w:hAnsi="微软雅黑" w:eastAsia="微软雅黑"/>
            <w:sz w:val="18"/>
          </w:rPr>
          <w:t>APP层面：</w:t>
        </w:r>
      </w:ins>
    </w:p>
    <w:p>
      <w:pPr>
        <w:ind w:left="-1134" w:leftChars="-540"/>
        <w:rPr>
          <w:ins w:id="66" w:author="User" w:date="2018-03-02T16:57:00Z"/>
          <w:rFonts w:ascii="微软雅黑" w:hAnsi="微软雅黑" w:eastAsia="微软雅黑"/>
          <w:sz w:val="18"/>
        </w:rPr>
        <w:pPrChange w:id="65" w:author="User" w:date="2018-03-02T17:15:00Z">
          <w:pPr/>
        </w:pPrChange>
      </w:pPr>
      <w:ins w:id="67" w:author="User" w:date="2018-03-02T16:57:00Z">
        <w:r>
          <w:rPr>
            <w:rFonts w:ascii="微软雅黑" w:hAnsi="微软雅黑" w:eastAsia="微软雅黑"/>
            <w:rPrChange w:id="70" w:author="" w:date="">
              <w:rPr/>
            </w:rPrChange>
          </w:rPr>
          <w:drawing>
            <wp:inline distT="0" distB="0" distL="0" distR="0">
              <wp:extent cx="6509385" cy="3308985"/>
              <wp:effectExtent l="0" t="0" r="5715" b="5715"/>
              <wp:docPr id="3" name="图片 3" descr="E:\GoogleDrive\三满\业务拓展部\海外业务拓展部\马来西亚\Global Media\共享衣橱项目\03_设计\概要设计\APP数据统计分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GoogleDrive\三满\业务拓展部\海外业务拓展部\马来西亚\Global Media\共享衣橱项目\03_设计\概要设计\APP数据统计分析.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509304" cy="3308721"/>
                      </a:xfrm>
                      <a:prstGeom prst="rect">
                        <a:avLst/>
                      </a:prstGeom>
                      <a:noFill/>
                      <a:ln>
                        <a:noFill/>
                      </a:ln>
                    </pic:spPr>
                  </pic:pic>
                </a:graphicData>
              </a:graphic>
            </wp:inline>
          </w:drawing>
        </w:r>
      </w:ins>
    </w:p>
    <w:p>
      <w:pPr>
        <w:rPr>
          <w:ins w:id="71" w:author="User" w:date="2018-03-02T16:57:00Z"/>
          <w:rFonts w:ascii="微软雅黑" w:hAnsi="微软雅黑" w:eastAsia="微软雅黑"/>
          <w:sz w:val="18"/>
        </w:rPr>
      </w:pPr>
      <w:ins w:id="72" w:author="User" w:date="2018-03-02T16:57:00Z">
        <w:r>
          <w:rPr>
            <w:rFonts w:hint="eastAsia" w:ascii="微软雅黑" w:hAnsi="微软雅黑" w:eastAsia="微软雅黑"/>
            <w:sz w:val="18"/>
          </w:rPr>
          <w:t>数据库层面：</w:t>
        </w:r>
      </w:ins>
    </w:p>
    <w:p>
      <w:pPr>
        <w:rPr>
          <w:ins w:id="73" w:author="User" w:date="2018-03-02T16:50:00Z"/>
          <w:rFonts w:ascii="微软雅黑" w:hAnsi="微软雅黑" w:eastAsia="微软雅黑"/>
          <w:sz w:val="18"/>
        </w:rPr>
      </w:pPr>
    </w:p>
    <w:p>
      <w:pPr>
        <w:rPr>
          <w:rFonts w:ascii="微软雅黑" w:hAnsi="微软雅黑" w:eastAsia="微软雅黑"/>
          <w:sz w:val="18"/>
          <w:rPrChange w:id="74" w:author="User" w:date="2018-03-02T16:48:00Z">
            <w:rPr>
              <w:rFonts w:ascii="微软雅黑" w:hAnsi="微软雅黑" w:eastAsia="微软雅黑"/>
            </w:rPr>
          </w:rPrChange>
        </w:rPr>
      </w:pPr>
    </w:p>
    <w:p>
      <w:pPr>
        <w:rPr>
          <w:rFonts w:ascii="微软雅黑" w:hAnsi="微软雅黑" w:eastAsia="微软雅黑"/>
        </w:rPr>
      </w:pPr>
      <w:r>
        <w:rPr>
          <w:rFonts w:hint="eastAsia" w:ascii="微软雅黑" w:hAnsi="微软雅黑" w:eastAsia="微软雅黑"/>
        </w:rPr>
        <w:t>【详细输出件】</w:t>
      </w:r>
    </w:p>
    <w:p>
      <w:pPr>
        <w:rPr>
          <w:rFonts w:ascii="微软雅黑" w:hAnsi="微软雅黑" w:eastAsia="微软雅黑"/>
        </w:rPr>
      </w:pPr>
      <w:r>
        <w:rPr>
          <w:rFonts w:hint="eastAsia" w:ascii="微软雅黑" w:hAnsi="微软雅黑" w:eastAsia="微软雅黑"/>
        </w:rPr>
        <w:t>《Anex2_数据库设计.xls》</w:t>
      </w:r>
    </w:p>
    <w:p>
      <w:pPr>
        <w:rPr>
          <w:rFonts w:ascii="微软雅黑" w:hAnsi="微软雅黑" w:eastAsia="微软雅黑"/>
        </w:rPr>
      </w:pPr>
    </w:p>
    <w:p>
      <w:pPr>
        <w:pStyle w:val="2"/>
        <w:rPr>
          <w:rFonts w:ascii="微软雅黑" w:hAnsi="微软雅黑" w:eastAsia="微软雅黑"/>
        </w:rPr>
      </w:pPr>
      <w:bookmarkStart w:id="6" w:name="_Toc507610380"/>
      <w:r>
        <w:rPr>
          <w:rFonts w:hint="eastAsia" w:ascii="微软雅黑" w:hAnsi="微软雅黑" w:eastAsia="微软雅黑"/>
        </w:rPr>
        <w:t>Web前台设计：</w:t>
      </w:r>
      <w:bookmarkEnd w:id="6"/>
    </w:p>
    <w:p>
      <w:pPr>
        <w:rPr>
          <w:rFonts w:ascii="微软雅黑" w:hAnsi="微软雅黑" w:eastAsia="微软雅黑"/>
        </w:rPr>
      </w:pPr>
      <w:r>
        <w:rPr>
          <w:rFonts w:ascii="微软雅黑" w:hAnsi="微软雅黑" w:eastAsia="微软雅黑"/>
        </w:rPr>
        <w:t>【scope】</w:t>
      </w:r>
    </w:p>
    <w:p>
      <w:pPr>
        <w:rPr>
          <w:rFonts w:ascii="微软雅黑" w:hAnsi="微软雅黑" w:eastAsia="微软雅黑"/>
        </w:rPr>
      </w:pPr>
      <w:r>
        <w:rPr>
          <w:rFonts w:hint="eastAsia" w:ascii="微软雅黑" w:hAnsi="微软雅黑" w:eastAsia="微软雅黑"/>
        </w:rPr>
        <w:t>负责网站中所有带有客户可见输出的页面的创建和编辑；</w:t>
      </w:r>
    </w:p>
    <w:p>
      <w:pPr>
        <w:rPr>
          <w:rFonts w:ascii="微软雅黑" w:hAnsi="微软雅黑" w:eastAsia="微软雅黑"/>
        </w:rPr>
      </w:pPr>
      <w:r>
        <w:rPr>
          <w:rFonts w:hint="eastAsia" w:ascii="微软雅黑" w:hAnsi="微软雅黑" w:eastAsia="微软雅黑"/>
        </w:rPr>
        <w:t>本次项目页面使用bootstrap前端框架（主要目的是响应式，PC和手机同步）；</w:t>
      </w:r>
    </w:p>
    <w:p>
      <w:pPr>
        <w:rPr>
          <w:rFonts w:ascii="微软雅黑" w:hAnsi="微软雅黑" w:eastAsia="微软雅黑"/>
        </w:rPr>
      </w:pPr>
      <w:r>
        <w:rPr>
          <w:rFonts w:hint="eastAsia" w:ascii="微软雅黑" w:hAnsi="微软雅黑" w:eastAsia="微软雅黑"/>
        </w:rPr>
        <w:t>开发过程分三个阶段：</w:t>
      </w:r>
    </w:p>
    <w:p>
      <w:pPr>
        <w:rPr>
          <w:rFonts w:ascii="微软雅黑" w:hAnsi="微软雅黑" w:eastAsia="微软雅黑"/>
        </w:rPr>
      </w:pPr>
      <w:r>
        <w:rPr>
          <w:rFonts w:hint="eastAsia" w:ascii="微软雅黑" w:hAnsi="微软雅黑" w:eastAsia="微软雅黑"/>
        </w:rPr>
        <w:t>第一个阶段：</w:t>
      </w:r>
    </w:p>
    <w:p>
      <w:pPr>
        <w:rPr>
          <w:rFonts w:ascii="微软雅黑" w:hAnsi="微软雅黑" w:eastAsia="微软雅黑"/>
        </w:rPr>
      </w:pPr>
      <w:r>
        <w:rPr>
          <w:rFonts w:hint="eastAsia" w:ascii="微软雅黑" w:hAnsi="微软雅黑" w:eastAsia="微软雅黑"/>
        </w:rPr>
        <w:t>按照美工的设计，选择合适的框架模版，和插件，快速堆叠出所有用到的静态网页；</w:t>
      </w:r>
    </w:p>
    <w:p>
      <w:pPr>
        <w:rPr>
          <w:rFonts w:ascii="微软雅黑" w:hAnsi="微软雅黑" w:eastAsia="微软雅黑"/>
        </w:rPr>
      </w:pPr>
      <w:r>
        <w:rPr>
          <w:rFonts w:hint="eastAsia" w:ascii="微软雅黑" w:hAnsi="微软雅黑" w:eastAsia="微软雅黑"/>
        </w:rPr>
        <w:t>网页的位置，对资源文件的引用（图片的引用等）需要统一考虑,要能支撑后续对界面更改后不会有返工现象；</w:t>
      </w:r>
    </w:p>
    <w:p>
      <w:pPr>
        <w:rPr>
          <w:rFonts w:ascii="微软雅黑" w:hAnsi="微软雅黑" w:eastAsia="微软雅黑"/>
        </w:rPr>
      </w:pPr>
      <w:r>
        <w:rPr>
          <w:rFonts w:hint="eastAsia" w:ascii="微软雅黑" w:hAnsi="微软雅黑" w:eastAsia="微软雅黑"/>
        </w:rPr>
        <w:t>第二个阶段：</w:t>
      </w:r>
    </w:p>
    <w:p>
      <w:pPr>
        <w:rPr>
          <w:rFonts w:ascii="微软雅黑" w:hAnsi="微软雅黑" w:eastAsia="微软雅黑"/>
        </w:rPr>
      </w:pPr>
      <w:r>
        <w:rPr>
          <w:rFonts w:hint="eastAsia" w:ascii="微软雅黑" w:hAnsi="微软雅黑" w:eastAsia="微软雅黑"/>
        </w:rPr>
        <w:t>对每个页面进行精细化设计，要能支撑各项业务操作过程中可能出现和使用的所有样式并预先准备好；比如：</w:t>
      </w:r>
    </w:p>
    <w:p>
      <w:pPr>
        <w:rPr>
          <w:rFonts w:ascii="微软雅黑" w:hAnsi="微软雅黑" w:eastAsia="微软雅黑"/>
        </w:rPr>
      </w:pPr>
      <w:r>
        <w:rPr>
          <w:rFonts w:hint="eastAsia" w:ascii="微软雅黑" w:hAnsi="微软雅黑" w:eastAsia="微软雅黑"/>
        </w:rPr>
        <w:t>设计结果要包括该页面所有可能用到的样式（CSS），</w:t>
      </w:r>
    </w:p>
    <w:p>
      <w:pPr>
        <w:rPr>
          <w:rFonts w:ascii="微软雅黑" w:hAnsi="微软雅黑" w:eastAsia="微软雅黑"/>
        </w:rPr>
      </w:pPr>
      <w:r>
        <w:rPr>
          <w:rFonts w:hint="eastAsia" w:ascii="微软雅黑" w:hAnsi="微软雅黑" w:eastAsia="微软雅黑"/>
        </w:rPr>
        <w:t>以及与后台数据交互无关的JS函数（如js插件的初始化，组件内部的显示逻辑等）的实现；</w:t>
      </w:r>
    </w:p>
    <w:p>
      <w:pPr>
        <w:rPr>
          <w:rFonts w:ascii="微软雅黑" w:hAnsi="微软雅黑" w:eastAsia="微软雅黑"/>
        </w:rPr>
      </w:pPr>
      <w:r>
        <w:rPr>
          <w:rFonts w:hint="eastAsia" w:ascii="微软雅黑" w:hAnsi="微软雅黑" w:eastAsia="微软雅黑"/>
        </w:rPr>
        <w:t>所有设计内容只能在HTML，js，css文件实现，不要依赖任何PHP代码；</w:t>
      </w:r>
    </w:p>
    <w:p>
      <w:pPr>
        <w:rPr>
          <w:rFonts w:ascii="微软雅黑" w:hAnsi="微软雅黑" w:eastAsia="微软雅黑"/>
        </w:rPr>
      </w:pPr>
      <w:r>
        <w:rPr>
          <w:rFonts w:hint="eastAsia" w:ascii="微软雅黑" w:hAnsi="微软雅黑" w:eastAsia="微软雅黑"/>
        </w:rPr>
        <w:t>对于所有需要后台提供的数据，都以JSON格式的js变量为起点进行初始化，并支持更新操作；</w:t>
      </w:r>
    </w:p>
    <w:p>
      <w:pPr>
        <w:rPr>
          <w:rFonts w:ascii="微软雅黑" w:hAnsi="微软雅黑" w:eastAsia="微软雅黑"/>
        </w:rPr>
      </w:pPr>
      <w:r>
        <w:rPr>
          <w:rFonts w:hint="eastAsia" w:ascii="微软雅黑" w:hAnsi="微软雅黑" w:eastAsia="微软雅黑"/>
        </w:rPr>
        <w:t>对于所有需要向后台提交的数据，也都以JSON格式的方式暂存在js变量中；</w:t>
      </w:r>
    </w:p>
    <w:p>
      <w:pPr>
        <w:rPr>
          <w:rFonts w:ascii="微软雅黑" w:hAnsi="微软雅黑" w:eastAsia="微软雅黑"/>
        </w:rPr>
      </w:pPr>
      <w:r>
        <w:rPr>
          <w:rFonts w:hint="eastAsia" w:ascii="微软雅黑" w:hAnsi="微软雅黑" w:eastAsia="微软雅黑"/>
        </w:rPr>
        <w:t>【详细输出件】</w:t>
      </w:r>
    </w:p>
    <w:p>
      <w:pPr>
        <w:rPr>
          <w:rFonts w:ascii="微软雅黑" w:hAnsi="微软雅黑" w:eastAsia="微软雅黑"/>
        </w:rPr>
      </w:pPr>
      <w:r>
        <w:rPr>
          <w:rFonts w:hint="eastAsia" w:ascii="微软雅黑" w:hAnsi="微软雅黑" w:eastAsia="微软雅黑"/>
        </w:rPr>
        <w:t>《Anex3_前台设计线框图+文件地图》</w:t>
      </w:r>
    </w:p>
    <w:p>
      <w:pPr>
        <w:pStyle w:val="2"/>
        <w:rPr>
          <w:rFonts w:ascii="微软雅黑" w:hAnsi="微软雅黑" w:eastAsia="微软雅黑"/>
        </w:rPr>
      </w:pPr>
      <w:bookmarkStart w:id="7" w:name="_Toc507610381"/>
      <w:r>
        <w:rPr>
          <w:rFonts w:hint="eastAsia" w:ascii="微软雅黑" w:hAnsi="微软雅黑" w:eastAsia="微软雅黑"/>
        </w:rPr>
        <w:t>PHP工程师：</w:t>
      </w:r>
      <w:bookmarkEnd w:id="7"/>
    </w:p>
    <w:p>
      <w:pPr>
        <w:rPr>
          <w:rFonts w:ascii="微软雅黑" w:hAnsi="微软雅黑" w:eastAsia="微软雅黑"/>
        </w:rPr>
      </w:pPr>
      <w:r>
        <w:rPr>
          <w:rFonts w:hint="eastAsia" w:ascii="微软雅黑" w:hAnsi="微软雅黑" w:eastAsia="微软雅黑"/>
        </w:rPr>
        <w:t>【scope】</w:t>
      </w:r>
    </w:p>
    <w:p>
      <w:pPr>
        <w:rPr>
          <w:rFonts w:ascii="微软雅黑" w:hAnsi="微软雅黑" w:eastAsia="微软雅黑"/>
        </w:rPr>
      </w:pPr>
      <w:r>
        <w:rPr>
          <w:rFonts w:hint="eastAsia" w:ascii="微软雅黑" w:hAnsi="微软雅黑" w:eastAsia="微软雅黑"/>
        </w:rPr>
        <w:t>负责用户访问控制，用户不可见的服务器端必要的逻辑实现（如登录验证，权限认证，跳转，文件操作，数据库读取，浏览器数据输入输出等），全部以函数的形式实现，不会与css，js，html等掺杂在一起；</w:t>
      </w:r>
    </w:p>
    <w:p>
      <w:pPr>
        <w:rPr>
          <w:rFonts w:ascii="微软雅黑" w:hAnsi="微软雅黑" w:eastAsia="微软雅黑"/>
        </w:rPr>
      </w:pPr>
      <w:r>
        <w:rPr>
          <w:rFonts w:hint="eastAsia" w:ascii="微软雅黑" w:hAnsi="微软雅黑" w:eastAsia="微软雅黑"/>
        </w:rPr>
        <w:t>PHP工程师负责为数据库和前台设计的人编写测试代码并进行测试；</w:t>
      </w:r>
    </w:p>
    <w:p>
      <w:pPr>
        <w:rPr>
          <w:rFonts w:ascii="微软雅黑" w:hAnsi="微软雅黑" w:eastAsia="微软雅黑"/>
        </w:rPr>
      </w:pPr>
      <w:r>
        <w:rPr>
          <w:rFonts w:hint="eastAsia" w:ascii="微软雅黑" w:hAnsi="微软雅黑" w:eastAsia="微软雅黑"/>
        </w:rPr>
        <w:t>PHP工程师也会参与到前台设计和数据库设计工作中；</w:t>
      </w:r>
    </w:p>
    <w:p>
      <w:pPr>
        <w:rPr>
          <w:rFonts w:ascii="微软雅黑" w:hAnsi="微软雅黑" w:eastAsia="微软雅黑"/>
        </w:rPr>
      </w:pPr>
      <w:r>
        <w:rPr>
          <w:rFonts w:hint="eastAsia" w:ascii="微软雅黑" w:hAnsi="微软雅黑" w:eastAsia="微软雅黑"/>
        </w:rPr>
        <w:t>【详细输出件】</w:t>
      </w:r>
    </w:p>
    <w:p>
      <w:pPr>
        <w:rPr>
          <w:rFonts w:ascii="微软雅黑" w:hAnsi="微软雅黑" w:eastAsia="微软雅黑"/>
        </w:rPr>
      </w:pPr>
      <w:r>
        <w:rPr>
          <w:rFonts w:hint="eastAsia" w:ascii="微软雅黑" w:hAnsi="微软雅黑" w:eastAsia="微软雅黑"/>
        </w:rPr>
        <w:t>服务器上的一堆php文件，一堆测试网址，一堆测试数据；</w:t>
      </w:r>
    </w:p>
    <w:p>
      <w:pPr>
        <w:pStyle w:val="2"/>
        <w:rPr>
          <w:rFonts w:ascii="微软雅黑" w:hAnsi="微软雅黑" w:eastAsia="微软雅黑"/>
        </w:rPr>
      </w:pPr>
      <w:bookmarkStart w:id="8" w:name="_Toc507610382"/>
      <w:r>
        <w:rPr>
          <w:rFonts w:hint="eastAsia" w:ascii="微软雅黑" w:hAnsi="微软雅黑" w:eastAsia="微软雅黑"/>
        </w:rPr>
        <w:t>前后端集成及数据交互设计：</w:t>
      </w:r>
      <w:bookmarkEnd w:id="8"/>
      <w:r>
        <w:rPr>
          <w:rFonts w:hint="eastAsia" w:ascii="微软雅黑" w:hAnsi="微软雅黑" w:eastAsia="微软雅黑"/>
        </w:rPr>
        <w:t xml:space="preserve"> </w:t>
      </w:r>
    </w:p>
    <w:p>
      <w:pPr>
        <w:rPr>
          <w:rFonts w:ascii="微软雅黑" w:hAnsi="微软雅黑" w:eastAsia="微软雅黑"/>
        </w:rPr>
      </w:pPr>
      <w:r>
        <w:rPr>
          <w:rFonts w:hint="eastAsia" w:ascii="微软雅黑" w:hAnsi="微软雅黑" w:eastAsia="微软雅黑"/>
        </w:rPr>
        <w:t>【scope】</w:t>
      </w:r>
    </w:p>
    <w:p>
      <w:pPr>
        <w:rPr>
          <w:rFonts w:ascii="微软雅黑" w:hAnsi="微软雅黑" w:eastAsia="微软雅黑"/>
        </w:rPr>
      </w:pPr>
      <w:r>
        <w:rPr>
          <w:rFonts w:hint="eastAsia" w:ascii="微软雅黑" w:hAnsi="微软雅黑" w:eastAsia="微软雅黑"/>
        </w:rPr>
        <w:t>通过Bible框架等机制，有机的将静态的前台页面和数据库联通起来，实现端到端的业务联通（PHP，JS，Ajax）</w:t>
      </w:r>
    </w:p>
    <w:p>
      <w:pPr>
        <w:rPr>
          <w:ins w:id="75" w:author="Kevin" w:date="2018-03-03T19:51:01Z"/>
          <w:rFonts w:hint="eastAsia" w:ascii="微软雅黑" w:hAnsi="微软雅黑" w:eastAsia="微软雅黑"/>
        </w:rPr>
      </w:pPr>
      <w:r>
        <w:rPr>
          <w:rFonts w:hint="eastAsia" w:ascii="微软雅黑" w:hAnsi="微软雅黑" w:eastAsia="微软雅黑"/>
        </w:rPr>
        <w:t>【详细输出件】</w:t>
      </w:r>
    </w:p>
    <w:p>
      <w:pPr>
        <w:rPr>
          <w:rFonts w:hint="eastAsia" w:ascii="微软雅黑" w:hAnsi="微软雅黑" w:eastAsia="微软雅黑"/>
          <w:lang w:val="en-US" w:eastAsia="zh-CN"/>
        </w:rPr>
      </w:pPr>
      <w:ins w:id="76" w:author="Kevin" w:date="2018-03-03T19:51:02Z">
        <w:r>
          <w:rPr>
            <w:rFonts w:hint="eastAsia" w:ascii="微软雅黑" w:hAnsi="微软雅黑" w:eastAsia="微软雅黑"/>
            <w:lang w:val="en-US" w:eastAsia="zh-CN"/>
          </w:rPr>
          <w:t>&lt;</w:t>
        </w:r>
      </w:ins>
      <w:ins w:id="77" w:author="Kevin" w:date="2018-03-03T19:51:09Z">
        <w:r>
          <w:rPr>
            <w:rFonts w:hint="eastAsia" w:ascii="微软雅黑" w:hAnsi="微软雅黑" w:eastAsia="微软雅黑"/>
            <w:lang w:val="en-US" w:eastAsia="zh-CN"/>
          </w:rPr>
          <w:t>前后台</w:t>
        </w:r>
      </w:ins>
      <w:ins w:id="78" w:author="Kevin" w:date="2018-03-03T19:51:17Z">
        <w:r>
          <w:rPr>
            <w:rFonts w:hint="eastAsia" w:ascii="微软雅黑" w:hAnsi="微软雅黑" w:eastAsia="微软雅黑"/>
            <w:lang w:val="en-US" w:eastAsia="zh-CN"/>
          </w:rPr>
          <w:t>交互</w:t>
        </w:r>
      </w:ins>
      <w:ins w:id="79" w:author="Kevin" w:date="2018-03-03T19:51:19Z">
        <w:r>
          <w:rPr>
            <w:rFonts w:hint="eastAsia" w:ascii="微软雅黑" w:hAnsi="微软雅黑" w:eastAsia="微软雅黑"/>
            <w:lang w:val="en-US" w:eastAsia="zh-CN"/>
          </w:rPr>
          <w:t>接口</w:t>
        </w:r>
      </w:ins>
      <w:ins w:id="80" w:author="Kevin" w:date="2018-03-03T19:51:21Z">
        <w:r>
          <w:rPr>
            <w:rFonts w:hint="eastAsia" w:ascii="微软雅黑" w:hAnsi="微软雅黑" w:eastAsia="微软雅黑"/>
            <w:lang w:val="en-US" w:eastAsia="zh-CN"/>
          </w:rPr>
          <w:t>文档</w:t>
        </w:r>
      </w:ins>
      <w:ins w:id="81" w:author="Kevin" w:date="2018-03-03T19:51:23Z">
        <w:r>
          <w:rPr>
            <w:rFonts w:hint="eastAsia" w:ascii="微软雅黑" w:hAnsi="微软雅黑" w:eastAsia="微软雅黑"/>
            <w:lang w:val="en-US" w:eastAsia="zh-CN"/>
          </w:rPr>
          <w:t>.</w:t>
        </w:r>
      </w:ins>
      <w:ins w:id="82" w:author="Kevin" w:date="2018-03-03T19:51:24Z">
        <w:r>
          <w:rPr>
            <w:rFonts w:hint="eastAsia" w:ascii="微软雅黑" w:hAnsi="微软雅黑" w:eastAsia="微软雅黑"/>
            <w:lang w:val="en-US" w:eastAsia="zh-CN"/>
          </w:rPr>
          <w:t>xls</w:t>
        </w:r>
      </w:ins>
      <w:ins w:id="83" w:author="Kevin" w:date="2018-03-03T19:51:03Z">
        <w:r>
          <w:rPr>
            <w:rFonts w:hint="eastAsia" w:ascii="微软雅黑" w:hAnsi="微软雅黑" w:eastAsia="微软雅黑"/>
            <w:lang w:val="en-US" w:eastAsia="zh-CN"/>
          </w:rPr>
          <w:t>&gt;</w:t>
        </w:r>
      </w:ins>
    </w:p>
    <w:p>
      <w:pPr>
        <w:rPr>
          <w:rFonts w:ascii="微软雅黑" w:hAnsi="微软雅黑" w:eastAsia="微软雅黑"/>
        </w:rPr>
      </w:pPr>
      <w:r>
        <w:rPr>
          <w:rFonts w:hint="eastAsia" w:ascii="微软雅黑" w:hAnsi="微软雅黑" w:eastAsia="微软雅黑"/>
        </w:rPr>
        <w:t>整站代码</w:t>
      </w:r>
      <w:bookmarkStart w:id="9" w:name="_GoBack"/>
      <w:bookmarkEnd w:id="9"/>
    </w:p>
    <w:sect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AIGDT">
    <w:altName w:val="Segoe Print"/>
    <w:panose1 w:val="00000400000000000000"/>
    <w:charset w:val="02"/>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2"/>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numPicBullet w:numPicBulletId="2">
    <w:pict>
      <v:shape id="2" type="#_x0000_t75" style="width:15px;height:15px" o:bullet="t">
        <v:imagedata r:id="rId3" o:title=""/>
      </v:shape>
    </w:pict>
  </w:numPicBullet>
  <w:abstractNum w:abstractNumId="0">
    <w:nsid w:val="08B23718"/>
    <w:multiLevelType w:val="multilevel"/>
    <w:tmpl w:val="08B23718"/>
    <w:lvl w:ilvl="0" w:tentative="0">
      <w:start w:val="1"/>
      <w:numFmt w:val="bullet"/>
      <w:lvlText w:val=""/>
      <w:lvlPicBulletId w:val="2"/>
      <w:lvlJc w:val="left"/>
      <w:pPr>
        <w:ind w:left="420" w:hanging="420"/>
      </w:pPr>
      <w:rPr>
        <w:rFonts w:hint="default" w:ascii="AIGDT" w:hAnsi="AIGDT"/>
      </w:rPr>
    </w:lvl>
    <w:lvl w:ilvl="1" w:tentative="0">
      <w:start w:val="1"/>
      <w:numFmt w:val="bullet"/>
      <w:lvlText w:val=""/>
      <w:lvlJc w:val="left"/>
      <w:pPr>
        <w:ind w:left="840" w:hanging="420"/>
      </w:pPr>
      <w:rPr>
        <w:rFonts w:hint="default" w:ascii="AIGDT" w:hAnsi="AIGDT"/>
      </w:rPr>
    </w:lvl>
    <w:lvl w:ilvl="2" w:tentative="0">
      <w:start w:val="1"/>
      <w:numFmt w:val="bullet"/>
      <w:lvlText w:val=""/>
      <w:lvlJc w:val="left"/>
      <w:pPr>
        <w:ind w:left="1260" w:hanging="420"/>
      </w:pPr>
      <w:rPr>
        <w:rFonts w:hint="default" w:ascii="AIGDT" w:hAnsi="AIGDT"/>
      </w:rPr>
    </w:lvl>
    <w:lvl w:ilvl="3" w:tentative="0">
      <w:start w:val="1"/>
      <w:numFmt w:val="bullet"/>
      <w:lvlText w:val=""/>
      <w:lvlJc w:val="left"/>
      <w:pPr>
        <w:ind w:left="1680" w:hanging="420"/>
      </w:pPr>
      <w:rPr>
        <w:rFonts w:hint="default" w:ascii="AIGDT" w:hAnsi="AIGDT"/>
      </w:rPr>
    </w:lvl>
    <w:lvl w:ilvl="4" w:tentative="0">
      <w:start w:val="1"/>
      <w:numFmt w:val="bullet"/>
      <w:lvlText w:val=""/>
      <w:lvlJc w:val="left"/>
      <w:pPr>
        <w:ind w:left="2100" w:hanging="420"/>
      </w:pPr>
      <w:rPr>
        <w:rFonts w:hint="default" w:ascii="AIGDT" w:hAnsi="AIGDT"/>
      </w:rPr>
    </w:lvl>
    <w:lvl w:ilvl="5" w:tentative="0">
      <w:start w:val="1"/>
      <w:numFmt w:val="bullet"/>
      <w:lvlText w:val=""/>
      <w:lvlJc w:val="left"/>
      <w:pPr>
        <w:ind w:left="2520" w:hanging="420"/>
      </w:pPr>
      <w:rPr>
        <w:rFonts w:hint="default" w:ascii="AIGDT" w:hAnsi="AIGDT"/>
      </w:rPr>
    </w:lvl>
    <w:lvl w:ilvl="6" w:tentative="0">
      <w:start w:val="1"/>
      <w:numFmt w:val="bullet"/>
      <w:lvlText w:val=""/>
      <w:lvlJc w:val="left"/>
      <w:pPr>
        <w:ind w:left="2940" w:hanging="420"/>
      </w:pPr>
      <w:rPr>
        <w:rFonts w:hint="default" w:ascii="AIGDT" w:hAnsi="AIGDT"/>
      </w:rPr>
    </w:lvl>
    <w:lvl w:ilvl="7" w:tentative="0">
      <w:start w:val="1"/>
      <w:numFmt w:val="bullet"/>
      <w:lvlText w:val=""/>
      <w:lvlJc w:val="left"/>
      <w:pPr>
        <w:ind w:left="3360" w:hanging="420"/>
      </w:pPr>
      <w:rPr>
        <w:rFonts w:hint="default" w:ascii="AIGDT" w:hAnsi="AIGDT"/>
      </w:rPr>
    </w:lvl>
    <w:lvl w:ilvl="8" w:tentative="0">
      <w:start w:val="1"/>
      <w:numFmt w:val="bullet"/>
      <w:lvlText w:val=""/>
      <w:lvlJc w:val="left"/>
      <w:pPr>
        <w:ind w:left="3780" w:hanging="420"/>
      </w:pPr>
      <w:rPr>
        <w:rFonts w:hint="default" w:ascii="AIGDT" w:hAnsi="AIGDT"/>
      </w:rPr>
    </w:lvl>
  </w:abstractNum>
  <w:abstractNum w:abstractNumId="1">
    <w:nsid w:val="46C23C7D"/>
    <w:multiLevelType w:val="multilevel"/>
    <w:tmpl w:val="46C23C7D"/>
    <w:lvl w:ilvl="0" w:tentative="0">
      <w:start w:val="1"/>
      <w:numFmt w:val="bullet"/>
      <w:lvlText w:val=""/>
      <w:lvlPicBulletId w:val="1"/>
      <w:lvlJc w:val="left"/>
      <w:pPr>
        <w:ind w:left="420" w:hanging="420"/>
      </w:pPr>
      <w:rPr>
        <w:rFonts w:hint="default" w:ascii="AIGDT" w:hAnsi="AIGDT"/>
      </w:rPr>
    </w:lvl>
    <w:lvl w:ilvl="1" w:tentative="0">
      <w:start w:val="1"/>
      <w:numFmt w:val="bullet"/>
      <w:lvlText w:val=""/>
      <w:lvlJc w:val="left"/>
      <w:pPr>
        <w:ind w:left="840" w:hanging="420"/>
      </w:pPr>
      <w:rPr>
        <w:rFonts w:hint="default" w:ascii="AIGDT" w:hAnsi="AIGDT"/>
      </w:rPr>
    </w:lvl>
    <w:lvl w:ilvl="2" w:tentative="0">
      <w:start w:val="1"/>
      <w:numFmt w:val="bullet"/>
      <w:lvlText w:val=""/>
      <w:lvlJc w:val="left"/>
      <w:pPr>
        <w:ind w:left="1260" w:hanging="420"/>
      </w:pPr>
      <w:rPr>
        <w:rFonts w:hint="default" w:ascii="AIGDT" w:hAnsi="AIGDT"/>
      </w:rPr>
    </w:lvl>
    <w:lvl w:ilvl="3" w:tentative="0">
      <w:start w:val="1"/>
      <w:numFmt w:val="bullet"/>
      <w:lvlText w:val=""/>
      <w:lvlJc w:val="left"/>
      <w:pPr>
        <w:ind w:left="1680" w:hanging="420"/>
      </w:pPr>
      <w:rPr>
        <w:rFonts w:hint="default" w:ascii="AIGDT" w:hAnsi="AIGDT"/>
      </w:rPr>
    </w:lvl>
    <w:lvl w:ilvl="4" w:tentative="0">
      <w:start w:val="1"/>
      <w:numFmt w:val="bullet"/>
      <w:lvlText w:val=""/>
      <w:lvlJc w:val="left"/>
      <w:pPr>
        <w:ind w:left="2100" w:hanging="420"/>
      </w:pPr>
      <w:rPr>
        <w:rFonts w:hint="default" w:ascii="AIGDT" w:hAnsi="AIGDT"/>
      </w:rPr>
    </w:lvl>
    <w:lvl w:ilvl="5" w:tentative="0">
      <w:start w:val="1"/>
      <w:numFmt w:val="bullet"/>
      <w:lvlText w:val=""/>
      <w:lvlJc w:val="left"/>
      <w:pPr>
        <w:ind w:left="2520" w:hanging="420"/>
      </w:pPr>
      <w:rPr>
        <w:rFonts w:hint="default" w:ascii="AIGDT" w:hAnsi="AIGDT"/>
      </w:rPr>
    </w:lvl>
    <w:lvl w:ilvl="6" w:tentative="0">
      <w:start w:val="1"/>
      <w:numFmt w:val="bullet"/>
      <w:lvlText w:val=""/>
      <w:lvlJc w:val="left"/>
      <w:pPr>
        <w:ind w:left="2940" w:hanging="420"/>
      </w:pPr>
      <w:rPr>
        <w:rFonts w:hint="default" w:ascii="AIGDT" w:hAnsi="AIGDT"/>
      </w:rPr>
    </w:lvl>
    <w:lvl w:ilvl="7" w:tentative="0">
      <w:start w:val="1"/>
      <w:numFmt w:val="bullet"/>
      <w:lvlText w:val=""/>
      <w:lvlJc w:val="left"/>
      <w:pPr>
        <w:ind w:left="3360" w:hanging="420"/>
      </w:pPr>
      <w:rPr>
        <w:rFonts w:hint="default" w:ascii="AIGDT" w:hAnsi="AIGDT"/>
      </w:rPr>
    </w:lvl>
    <w:lvl w:ilvl="8" w:tentative="0">
      <w:start w:val="1"/>
      <w:numFmt w:val="bullet"/>
      <w:lvlText w:val=""/>
      <w:lvlJc w:val="left"/>
      <w:pPr>
        <w:ind w:left="3780" w:hanging="420"/>
      </w:pPr>
      <w:rPr>
        <w:rFonts w:hint="default" w:ascii="AIGDT" w:hAnsi="AIGDT"/>
      </w:rPr>
    </w:lvl>
  </w:abstractNum>
  <w:abstractNum w:abstractNumId="2">
    <w:nsid w:val="5F160FAD"/>
    <w:multiLevelType w:val="multilevel"/>
    <w:tmpl w:val="5F160FAD"/>
    <w:lvl w:ilvl="0" w:tentative="0">
      <w:start w:val="1"/>
      <w:numFmt w:val="bullet"/>
      <w:lvlText w:val=""/>
      <w:lvlPicBulletId w:val="0"/>
      <w:lvlJc w:val="left"/>
      <w:pPr>
        <w:ind w:left="360" w:hanging="360"/>
      </w:pPr>
      <w:rPr>
        <w:rFonts w:hint="default" w:ascii="AIGDT" w:hAnsi="AIGD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ser">
    <w15:presenceInfo w15:providerId="None" w15:userId="User"/>
  </w15:person>
  <w15:person w15:author="Kevin">
    <w15:presenceInfo w15:providerId="None" w15:userId="Kev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trackRevisions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408"/>
    <w:rsid w:val="00032CDE"/>
    <w:rsid w:val="0007606F"/>
    <w:rsid w:val="00080191"/>
    <w:rsid w:val="00172BA0"/>
    <w:rsid w:val="0026062D"/>
    <w:rsid w:val="003D713F"/>
    <w:rsid w:val="004A0756"/>
    <w:rsid w:val="004C3208"/>
    <w:rsid w:val="00504F86"/>
    <w:rsid w:val="00504FEC"/>
    <w:rsid w:val="00521408"/>
    <w:rsid w:val="005E3DD4"/>
    <w:rsid w:val="00605779"/>
    <w:rsid w:val="006229EF"/>
    <w:rsid w:val="006604E6"/>
    <w:rsid w:val="00662095"/>
    <w:rsid w:val="00666E8B"/>
    <w:rsid w:val="00713C5B"/>
    <w:rsid w:val="008828D4"/>
    <w:rsid w:val="00A25924"/>
    <w:rsid w:val="00A87CB0"/>
    <w:rsid w:val="00B359D4"/>
    <w:rsid w:val="00B74B49"/>
    <w:rsid w:val="00C0335A"/>
    <w:rsid w:val="00C03A2E"/>
    <w:rsid w:val="00CA6394"/>
    <w:rsid w:val="00CE5AF0"/>
    <w:rsid w:val="00CF2A34"/>
    <w:rsid w:val="00D5173D"/>
    <w:rsid w:val="00D728F2"/>
    <w:rsid w:val="00DB0E00"/>
    <w:rsid w:val="00DB61E0"/>
    <w:rsid w:val="00DF6537"/>
    <w:rsid w:val="00E055FF"/>
    <w:rsid w:val="00EB258B"/>
    <w:rsid w:val="00F264FA"/>
    <w:rsid w:val="00F87AC9"/>
    <w:rsid w:val="00FA2A57"/>
    <w:rsid w:val="00FC0B06"/>
    <w:rsid w:val="27A02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1"/>
    <w:semiHidden/>
    <w:unhideWhenUsed/>
    <w:uiPriority w:val="99"/>
    <w:rPr>
      <w:sz w:val="18"/>
      <w:szCs w:val="18"/>
    </w:rPr>
  </w:style>
  <w:style w:type="paragraph" w:styleId="5">
    <w:name w:val="toc 1"/>
    <w:basedOn w:val="1"/>
    <w:next w:val="1"/>
    <w:unhideWhenUsed/>
    <w:uiPriority w:val="39"/>
  </w:style>
  <w:style w:type="paragraph" w:styleId="6">
    <w:name w:val="Subtitle"/>
    <w:basedOn w:val="1"/>
    <w:next w:val="1"/>
    <w:link w:val="13"/>
    <w:qFormat/>
    <w:uiPriority w:val="11"/>
    <w:pPr>
      <w:widowControl/>
      <w:spacing w:after="200" w:line="276" w:lineRule="auto"/>
      <w:jc w:val="left"/>
    </w:pPr>
    <w:rPr>
      <w:rFonts w:asciiTheme="majorHAnsi" w:hAnsiTheme="majorHAnsi" w:eastAsiaTheme="majorEastAsia" w:cstheme="majorBidi"/>
      <w:i/>
      <w:iCs/>
      <w:color w:val="4F81BD" w:themeColor="accent1"/>
      <w:spacing w:val="15"/>
      <w:kern w:val="0"/>
      <w:sz w:val="24"/>
      <w:szCs w:val="24"/>
      <w14:textFill>
        <w14:solidFill>
          <w14:schemeClr w14:val="accent1"/>
        </w14:solidFill>
      </w14:textFill>
    </w:rPr>
  </w:style>
  <w:style w:type="paragraph" w:styleId="7">
    <w:name w:val="Title"/>
    <w:basedOn w:val="1"/>
    <w:next w:val="1"/>
    <w:link w:val="12"/>
    <w:qFormat/>
    <w:uiPriority w:val="10"/>
    <w:pPr>
      <w:widowControl/>
      <w:pBdr>
        <w:bottom w:val="single" w:color="4F81BD" w:themeColor="accent1" w:sz="8" w:space="4"/>
      </w:pBdr>
      <w:spacing w:after="300"/>
      <w:contextualSpacing/>
      <w:jc w:val="left"/>
    </w:pPr>
    <w:rPr>
      <w:rFonts w:asciiTheme="majorHAnsi" w:hAnsiTheme="majorHAnsi" w:eastAsiaTheme="majorEastAsia" w:cstheme="majorBidi"/>
      <w:color w:val="17375E" w:themeColor="text2" w:themeShade="BF"/>
      <w:spacing w:val="5"/>
      <w:kern w:val="28"/>
      <w:sz w:val="52"/>
      <w:szCs w:val="52"/>
    </w:rPr>
  </w:style>
  <w:style w:type="character" w:styleId="9">
    <w:name w:val="Hyperlink"/>
    <w:basedOn w:val="8"/>
    <w:unhideWhenUsed/>
    <w:uiPriority w:val="99"/>
    <w:rPr>
      <w:color w:val="0000FF" w:themeColor="hyperlink"/>
      <w:u w:val="single"/>
      <w14:textFill>
        <w14:solidFill>
          <w14:schemeClr w14:val="hlink"/>
        </w14:solidFill>
      </w14:textFill>
    </w:rPr>
  </w:style>
  <w:style w:type="character" w:customStyle="1" w:styleId="11">
    <w:name w:val="批注框文本 Char"/>
    <w:basedOn w:val="8"/>
    <w:link w:val="4"/>
    <w:semiHidden/>
    <w:uiPriority w:val="99"/>
    <w:rPr>
      <w:sz w:val="18"/>
      <w:szCs w:val="18"/>
    </w:rPr>
  </w:style>
  <w:style w:type="character" w:customStyle="1" w:styleId="12">
    <w:name w:val="标题 Char"/>
    <w:basedOn w:val="8"/>
    <w:link w:val="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3">
    <w:name w:val="副标题 Char"/>
    <w:basedOn w:val="8"/>
    <w:link w:val="6"/>
    <w:qFormat/>
    <w:uiPriority w:val="11"/>
    <w:rPr>
      <w:rFonts w:asciiTheme="majorHAnsi" w:hAnsiTheme="majorHAnsi" w:eastAsiaTheme="majorEastAsia" w:cstheme="majorBidi"/>
      <w:i/>
      <w:iCs/>
      <w:color w:val="4F81BD" w:themeColor="accent1"/>
      <w:spacing w:val="15"/>
      <w:kern w:val="0"/>
      <w:sz w:val="24"/>
      <w:szCs w:val="24"/>
      <w14:textFill>
        <w14:solidFill>
          <w14:schemeClr w14:val="accent1"/>
        </w14:solidFill>
      </w14:textFill>
    </w:rPr>
  </w:style>
  <w:style w:type="paragraph" w:styleId="14">
    <w:name w:val="No Spacing"/>
    <w:link w:val="15"/>
    <w:qFormat/>
    <w:uiPriority w:val="1"/>
    <w:rPr>
      <w:rFonts w:asciiTheme="minorHAnsi" w:hAnsiTheme="minorHAnsi" w:eastAsiaTheme="minorEastAsia" w:cstheme="minorBidi"/>
      <w:kern w:val="0"/>
      <w:sz w:val="22"/>
      <w:szCs w:val="22"/>
      <w:lang w:val="en-US" w:eastAsia="zh-CN" w:bidi="ar-SA"/>
    </w:rPr>
  </w:style>
  <w:style w:type="character" w:customStyle="1" w:styleId="15">
    <w:name w:val="无间隔 Char"/>
    <w:basedOn w:val="8"/>
    <w:link w:val="14"/>
    <w:uiPriority w:val="1"/>
    <w:rPr>
      <w:kern w:val="0"/>
      <w:sz w:val="22"/>
    </w:rPr>
  </w:style>
  <w:style w:type="character" w:customStyle="1" w:styleId="16">
    <w:name w:val="标题 1 Char"/>
    <w:basedOn w:val="8"/>
    <w:link w:val="2"/>
    <w:uiPriority w:val="9"/>
    <w:rPr>
      <w:b/>
      <w:bCs/>
      <w:kern w:val="44"/>
      <w:sz w:val="44"/>
      <w:szCs w:val="44"/>
    </w:rPr>
  </w:style>
  <w:style w:type="character" w:customStyle="1" w:styleId="17">
    <w:name w:val="标题 2 Char"/>
    <w:basedOn w:val="8"/>
    <w:link w:val="3"/>
    <w:uiPriority w:val="9"/>
    <w:rPr>
      <w:rFonts w:asciiTheme="majorHAnsi" w:hAnsiTheme="majorHAnsi" w:eastAsiaTheme="majorEastAsia" w:cstheme="majorBidi"/>
      <w:b/>
      <w:bCs/>
      <w:sz w:val="32"/>
      <w:szCs w:val="32"/>
    </w:rPr>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2018-02-28T00:00:00</PublishDate>
  <Abstract> </Abstract>
  <CompanyAddress>深圳市三满科技有限公司</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89997C-111F-4F7A-A092-B3539B805353}">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10</Pages>
  <Words>523</Words>
  <Characters>2984</Characters>
  <Lines>24</Lines>
  <Paragraphs>6</Paragraphs>
  <TotalTime>0</TotalTime>
  <ScaleCrop>false</ScaleCrop>
  <LinksUpToDate>false</LinksUpToDate>
  <CharactersWithSpaces>3501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2018-02-28T08:48:00Z</dcterms:created>
  <dc:creator>摩尔衣橱APP项目</dc:creator>
  <cp:lastModifiedBy>Kevin</cp:lastModifiedBy>
  <dcterms:modified xsi:type="dcterms:W3CDTF">2018-03-03T11:51:52Z</dcterms:modified>
  <dc:title>概要设计</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